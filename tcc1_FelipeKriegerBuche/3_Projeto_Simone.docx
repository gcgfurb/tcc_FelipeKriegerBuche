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 xml:space="preserve">  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>Felipe Krieger Buche</w:t>
      </w:r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r w:rsidR="00406B15" w:rsidRPr="00406B15">
        <w:t>Billinghurst</w:t>
      </w:r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r w:rsidR="00106203">
        <w:t xml:space="preserve">Lisney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r w:rsidR="00106203">
        <w:t xml:space="preserve">Lisney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>American Alliance of Museums,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r w:rsidR="00341593" w:rsidRPr="00341593">
        <w:t>Cherukuru</w:t>
      </w:r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2FBDC9A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</w:t>
      </w:r>
      <w:commentRangeStart w:id="23"/>
      <w:r w:rsidR="00BA788F" w:rsidRPr="00BA788F">
        <w:t xml:space="preserve"> </w:t>
      </w:r>
      <w:ins w:id="24" w:author="Simone Erbs da Costa" w:date="2024-07-01T18:33:00Z" w16du:dateUtc="2024-07-01T21:33:00Z">
        <w:r w:rsidR="0036281C" w:rsidRPr="0036281C">
          <w:t>Web Content Accessibility Guidelines</w:t>
        </w:r>
        <w:r w:rsidR="0036281C">
          <w:t xml:space="preserve"> (</w:t>
        </w:r>
      </w:ins>
      <w:r w:rsidR="00BA788F" w:rsidRPr="00BA788F">
        <w:t>WCAG</w:t>
      </w:r>
      <w:ins w:id="25" w:author="Simone Erbs da Costa" w:date="2024-07-01T18:33:00Z" w16du:dateUtc="2024-07-01T21:33:00Z">
        <w:r w:rsidR="0036281C">
          <w:t>)</w:t>
        </w:r>
      </w:ins>
      <w:commentRangeEnd w:id="23"/>
      <w:ins w:id="26" w:author="Simone Erbs da Costa" w:date="2024-07-01T18:34:00Z" w16du:dateUtc="2024-07-01T21:34:00Z">
        <w:r w:rsidR="0036281C">
          <w:rPr>
            <w:rStyle w:val="Refdecomentrio"/>
          </w:rPr>
          <w:commentReference w:id="23"/>
        </w:r>
      </w:ins>
      <w:r w:rsidR="00BA788F" w:rsidRPr="00BA788F">
        <w:t>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7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Code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3FEBDA37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del w:id="28" w:author="Simone Erbs da Costa" w:date="2024-07-01T18:36:00Z" w16du:dateUtc="2024-07-01T21:36:00Z">
        <w:r w:rsidRPr="00E7445C" w:rsidDel="00A33558">
          <w:delText>“</w:delText>
        </w:r>
      </w:del>
      <w:r w:rsidRPr="00E7445C">
        <w:t>Diquinha</w:t>
      </w:r>
      <w:del w:id="29" w:author="Simone Erbs da Costa" w:date="2024-07-01T18:36:00Z" w16du:dateUtc="2024-07-01T21:36:00Z">
        <w:r w:rsidRPr="00E7445C" w:rsidDel="00A33558">
          <w:delText>”</w:delText>
        </w:r>
      </w:del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</w:t>
      </w:r>
      <w:ins w:id="30" w:author="Simone Erbs da Costa" w:date="2024-07-01T18:36:00Z" w16du:dateUtc="2024-07-01T21:36:00Z">
        <w:r w:rsidR="00A33558">
          <w:t xml:space="preserve"> </w:t>
        </w:r>
      </w:ins>
      <w:ins w:id="31" w:author="Simone Erbs da Costa" w:date="2024-07-01T18:37:00Z" w16du:dateUtc="2024-07-01T21:37:00Z">
        <w:r w:rsidR="00A33558">
          <w:t xml:space="preserve">(Dantas </w:t>
        </w:r>
        <w:r w:rsidR="00A33558" w:rsidRPr="00A33558">
          <w:rPr>
            <w:i/>
            <w:iCs/>
            <w:rPrChange w:id="32" w:author="Simone Erbs da Costa" w:date="2024-07-01T18:37:00Z" w16du:dateUtc="2024-07-01T21:37:00Z">
              <w:rPr/>
            </w:rPrChange>
          </w:rPr>
          <w:t>et al</w:t>
        </w:r>
        <w:r w:rsidR="00A33558">
          <w:t>., 2020)</w:t>
        </w:r>
      </w:ins>
      <w:r w:rsidR="003C5B99" w:rsidRPr="003C5B99">
        <w:t>.</w:t>
      </w:r>
    </w:p>
    <w:p w14:paraId="437DFA59" w14:textId="6C9FD0D6" w:rsidR="00F271B2" w:rsidRPr="00F3649F" w:rsidRDefault="00F271B2" w:rsidP="00F271B2">
      <w:pPr>
        <w:pStyle w:val="TF-LEGENDA"/>
      </w:pPr>
      <w:bookmarkStart w:id="33" w:name="_Ref112957716"/>
      <w:bookmarkStart w:id="34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33"/>
      <w:r>
        <w:t xml:space="preserve"> </w:t>
      </w:r>
      <w:r w:rsidRPr="00F3649F">
        <w:t xml:space="preserve">– </w:t>
      </w:r>
      <w:bookmarkEnd w:id="34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45373AFB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</w:t>
      </w:r>
      <w:ins w:id="35" w:author="Simone Erbs da Costa" w:date="2024-07-01T18:38:00Z" w16du:dateUtc="2024-07-01T21:38:00Z">
        <w:r w:rsidR="00A33558">
          <w:t xml:space="preserve"> (Dantas </w:t>
        </w:r>
        <w:r w:rsidR="00A33558" w:rsidRPr="00A32B92">
          <w:rPr>
            <w:i/>
            <w:iCs/>
          </w:rPr>
          <w:t>et al</w:t>
        </w:r>
        <w:r w:rsidR="00A33558">
          <w:t>., 2020)</w:t>
        </w:r>
        <w:r w:rsidR="00A33558" w:rsidRPr="003C5B99">
          <w:t>.</w:t>
        </w:r>
      </w:ins>
      <w:del w:id="36" w:author="Simone Erbs da Costa" w:date="2024-07-01T18:38:00Z" w16du:dateUtc="2024-07-01T21:38:00Z">
        <w:r w:rsidRPr="000D1059" w:rsidDel="00A33558">
          <w:delText>.</w:delText>
        </w:r>
      </w:del>
    </w:p>
    <w:p w14:paraId="4C37F60D" w14:textId="7D5D3CA5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del w:id="37" w:author="Simone Erbs da Costa" w:date="2024-07-01T18:37:00Z" w16du:dateUtc="2024-07-01T21:37:00Z">
        <w:r w:rsidR="0085138D" w:rsidDel="00A33558">
          <w:delText>“</w:delText>
        </w:r>
      </w:del>
      <w:r w:rsidR="0085138D" w:rsidRPr="000D1059">
        <w:t>Diquinha</w:t>
      </w:r>
      <w:del w:id="38" w:author="Simone Erbs da Costa" w:date="2024-07-01T18:37:00Z" w16du:dateUtc="2024-07-01T21:37:00Z">
        <w:r w:rsidR="0085138D" w:rsidDel="00A33558">
          <w:delText>”</w:delText>
        </w:r>
      </w:del>
      <w:r w:rsidRPr="000D1059">
        <w:t xml:space="preserve"> representa um avanço significativo na maneira como as informações são transmitidas em ambientes de museus, potencializando a aprendizagem não formal através do uso de tecnologias móveis e interativas</w:t>
      </w:r>
      <w:ins w:id="39" w:author="Simone Erbs da Costa" w:date="2024-07-01T18:38:00Z" w16du:dateUtc="2024-07-01T21:38:00Z">
        <w:r w:rsidR="00A33558">
          <w:t xml:space="preserve"> (Dantas </w:t>
        </w:r>
        <w:r w:rsidR="00A33558" w:rsidRPr="00A32B92">
          <w:rPr>
            <w:i/>
            <w:iCs/>
          </w:rPr>
          <w:t>et al</w:t>
        </w:r>
        <w:r w:rsidR="00A33558">
          <w:t>., 2020)</w:t>
        </w:r>
        <w:r w:rsidR="00A33558" w:rsidRPr="003C5B99">
          <w:t>.</w:t>
        </w:r>
      </w:ins>
      <w:del w:id="40" w:author="Simone Erbs da Costa" w:date="2024-07-01T18:38:00Z" w16du:dateUtc="2024-07-01T21:38:00Z">
        <w:r w:rsidRPr="000D1059" w:rsidDel="00A33558">
          <w:delText>.</w:delText>
        </w:r>
      </w:del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3ADA60A6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>propõe</w:t>
      </w:r>
      <w:ins w:id="41" w:author="Simone Erbs da Costa" w:date="2024-07-01T18:38:00Z" w16du:dateUtc="2024-07-01T21:38:00Z">
        <w:r w:rsidR="00A33558">
          <w:t>m</w:t>
        </w:r>
      </w:ins>
      <w:r w:rsidRPr="00783B5D">
        <w:t xml:space="preserve">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</w:t>
      </w:r>
      <w:ins w:id="42" w:author="Simone Erbs da Costa" w:date="2024-07-01T18:39:00Z" w16du:dateUtc="2024-07-01T21:39:00Z">
        <w:r w:rsidR="00A33558">
          <w:t xml:space="preserve"> (</w:t>
        </w:r>
        <w:commentRangeStart w:id="43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</w:ins>
      <w:r w:rsidRPr="00783B5D">
        <w:t>.</w:t>
      </w:r>
      <w:commentRangeEnd w:id="43"/>
      <w:r w:rsidR="00A33558">
        <w:rPr>
          <w:rStyle w:val="Refdecomentrio"/>
        </w:rPr>
        <w:commentReference w:id="43"/>
      </w:r>
    </w:p>
    <w:p w14:paraId="4BF36949" w14:textId="2FE5C9F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</w:t>
      </w:r>
      <w:ins w:id="44" w:author="Simone Erbs da Costa" w:date="2024-07-01T18:39:00Z" w16du:dateUtc="2024-07-01T21:39:00Z">
        <w:r w:rsidR="00A33558">
          <w:t xml:space="preserve"> (</w:t>
        </w:r>
        <w:commentRangeStart w:id="45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  <w:r w:rsidR="00A33558" w:rsidRPr="00783B5D">
          <w:t>.</w:t>
        </w:r>
        <w:commentRangeEnd w:id="45"/>
        <w:r w:rsidR="00A33558">
          <w:rPr>
            <w:rStyle w:val="Refdecomentrio"/>
          </w:rPr>
          <w:commentReference w:id="45"/>
        </w:r>
      </w:ins>
      <w:del w:id="46" w:author="Simone Erbs da Costa" w:date="2024-07-01T18:39:00Z" w16du:dateUtc="2024-07-01T21:39:00Z">
        <w:r w:rsidRPr="00783B5D" w:rsidDel="00A33558">
          <w:delText>.</w:delText>
        </w:r>
      </w:del>
    </w:p>
    <w:p w14:paraId="619954F4" w14:textId="0C7FE07A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</w:t>
      </w:r>
      <w:ins w:id="47" w:author="Simone Erbs da Costa" w:date="2024-07-01T18:39:00Z" w16du:dateUtc="2024-07-01T21:39:00Z">
        <w:r w:rsidR="00A33558">
          <w:t xml:space="preserve"> (</w:t>
        </w:r>
        <w:commentRangeStart w:id="48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  <w:r w:rsidR="00A33558" w:rsidRPr="00783B5D">
          <w:t>.</w:t>
        </w:r>
        <w:commentRangeEnd w:id="48"/>
        <w:r w:rsidR="00A33558">
          <w:rPr>
            <w:rStyle w:val="Refdecomentrio"/>
          </w:rPr>
          <w:commentReference w:id="48"/>
        </w:r>
      </w:ins>
      <w:del w:id="49" w:author="Simone Erbs da Costa" w:date="2024-07-01T18:39:00Z" w16du:dateUtc="2024-07-01T21:39:00Z">
        <w:r w:rsidRPr="00783B5D" w:rsidDel="00A33558">
          <w:delText>.</w:delText>
        </w:r>
      </w:del>
    </w:p>
    <w:p w14:paraId="21DCD17C" w14:textId="6609847E" w:rsidR="00CE78C2" w:rsidRDefault="00CE78C2" w:rsidP="000A7B1B">
      <w:pPr>
        <w:pStyle w:val="Ttulo2"/>
      </w:pPr>
      <w:r>
        <w:lastRenderedPageBreak/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</w:t>
      </w:r>
      <w:del w:id="50" w:author="Simone Erbs da Costa" w:date="2024-07-01T18:40:00Z" w16du:dateUtc="2024-07-01T21:40:00Z">
        <w:r w:rsidR="00DD556C" w:rsidDel="00A33558">
          <w:delText>“</w:delText>
        </w:r>
      </w:del>
      <w:r w:rsidR="00DD556C" w:rsidRPr="00400B18">
        <w:t>Incluir</w:t>
      </w:r>
      <w:del w:id="51" w:author="Simone Erbs da Costa" w:date="2024-07-01T18:40:00Z" w16du:dateUtc="2024-07-01T21:40:00Z">
        <w:r w:rsidR="00DD556C" w:rsidDel="00A33558">
          <w:delText>”</w:delText>
        </w:r>
      </w:del>
      <w:r w:rsidR="00DD556C">
        <w:t xml:space="preserve">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>, um aplicativo voltado para usuários com deficiência. O aplicativo usa Java e Android Studio para oferecer recursos de acessibilidade, como textos 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52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52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commentRangeStart w:id="53"/>
      <w:r w:rsidRPr="00400B18">
        <w:t>O projeto segue o método Design Science Research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  <w:commentRangeEnd w:id="53"/>
      <w:r w:rsidR="00A33558">
        <w:rPr>
          <w:rStyle w:val="Refdecomentrio"/>
        </w:rPr>
        <w:commentReference w:id="53"/>
      </w:r>
    </w:p>
    <w:p w14:paraId="0617A47F" w14:textId="550B1728" w:rsidR="001565E7" w:rsidRDefault="00400B18" w:rsidP="008E2E22">
      <w:pPr>
        <w:pStyle w:val="TF-TEXTO"/>
      </w:pPr>
      <w:commentRangeStart w:id="54"/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  <w:commentRangeEnd w:id="54"/>
      <w:r w:rsidR="00A33558">
        <w:rPr>
          <w:rStyle w:val="Refdecomentrio"/>
        </w:rPr>
        <w:commentReference w:id="54"/>
      </w:r>
    </w:p>
    <w:p w14:paraId="25B7474A" w14:textId="5D16267F" w:rsidR="00451B94" w:rsidRDefault="00451B94" w:rsidP="00424AD5">
      <w:pPr>
        <w:pStyle w:val="Ttulo1"/>
      </w:pPr>
      <w:bookmarkStart w:id="55" w:name="_Toc54164921"/>
      <w:bookmarkStart w:id="56" w:name="_Toc54165675"/>
      <w:bookmarkStart w:id="57" w:name="_Toc54169333"/>
      <w:bookmarkStart w:id="58" w:name="_Toc96347439"/>
      <w:bookmarkStart w:id="59" w:name="_Toc96357723"/>
      <w:bookmarkStart w:id="60" w:name="_Toc96491866"/>
      <w:bookmarkStart w:id="61" w:name="_Toc411603107"/>
      <w:bookmarkEnd w:id="27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</w:p>
    <w:p w14:paraId="0068B51F" w14:textId="1748C0AF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 xml:space="preserve">características entre os trabalhos correlatos. Os itens listados são comuns </w:t>
      </w:r>
      <w:del w:id="69" w:author="Simone Erbs da Costa" w:date="2024-07-01T18:47:00Z" w16du:dateUtc="2024-07-01T21:47:00Z">
        <w:r w:rsidDel="00D1677A">
          <w:delText>à aplicação</w:delText>
        </w:r>
      </w:del>
      <w:ins w:id="70" w:author="Simone Erbs da Costa" w:date="2024-07-01T18:47:00Z" w16du:dateUtc="2024-07-01T21:47:00Z">
        <w:r w:rsidR="00D1677A">
          <w:t xml:space="preserve">o </w:t>
        </w:r>
        <w:commentRangeStart w:id="71"/>
        <w:r w:rsidR="00D1677A" w:rsidRPr="00D1677A">
          <w:rPr>
            <w:highlight w:val="yellow"/>
            <w:rPrChange w:id="72" w:author="Simone Erbs da Costa" w:date="2024-07-01T18:48:00Z" w16du:dateUtc="2024-07-01T21:48:00Z">
              <w:rPr/>
            </w:rPrChange>
          </w:rPr>
          <w:t>aplicativo</w:t>
        </w:r>
      </w:ins>
      <w:commentRangeEnd w:id="71"/>
      <w:ins w:id="73" w:author="Simone Erbs da Costa" w:date="2024-07-01T18:50:00Z" w16du:dateUtc="2024-07-01T21:50:00Z">
        <w:r w:rsidR="00D1677A">
          <w:rPr>
            <w:rStyle w:val="Refdecomentrio"/>
          </w:rPr>
          <w:commentReference w:id="71"/>
        </w:r>
      </w:ins>
      <w:r>
        <w:t xml:space="preserve"> propost</w:t>
      </w:r>
      <w:ins w:id="74" w:author="Simone Erbs da Costa" w:date="2024-07-01T18:47:00Z" w16du:dateUtc="2024-07-01T21:47:00Z">
        <w:r w:rsidR="00D1677A">
          <w:t>o</w:t>
        </w:r>
      </w:ins>
      <w:del w:id="75" w:author="Simone Erbs da Costa" w:date="2024-07-01T18:47:00Z" w16du:dateUtc="2024-07-01T21:47:00Z">
        <w:r w:rsidDel="00D1677A">
          <w:delText>a</w:delText>
        </w:r>
      </w:del>
      <w:r>
        <w:t xml:space="preserve"> de alguma maneira, </w:t>
      </w:r>
      <w:del w:id="76" w:author="Simone Erbs da Costa" w:date="2024-07-01T18:41:00Z" w16du:dateUtc="2024-07-01T21:41:00Z">
        <w:r w:rsidDel="00A33558">
          <w:delText xml:space="preserve">onde </w:delText>
        </w:r>
      </w:del>
      <w:ins w:id="77" w:author="Simone Erbs da Costa" w:date="2024-07-01T18:41:00Z" w16du:dateUtc="2024-07-01T21:41:00Z">
        <w:r w:rsidR="00A33558">
          <w:t xml:space="preserve">na qual </w:t>
        </w:r>
      </w:ins>
      <w:r>
        <w:t>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78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7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  <w:tblGridChange w:id="79">
          <w:tblGrid>
            <w:gridCol w:w="3668"/>
            <w:gridCol w:w="1723"/>
            <w:gridCol w:w="1721"/>
            <w:gridCol w:w="1836"/>
          </w:tblGrid>
        </w:tblGridChange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80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81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  <w:vAlign w:val="center"/>
            <w:tcPrChange w:id="82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2C274505" w14:textId="12180CBB" w:rsidR="006B0760" w:rsidRDefault="00DB1AE2">
            <w:pPr>
              <w:pStyle w:val="TF-TEXTOQUADRO"/>
              <w:jc w:val="center"/>
              <w:pPrChange w:id="8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84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798F95D2" w14:textId="5F0535E9" w:rsidR="006B0760" w:rsidRDefault="00F63CEA">
            <w:pPr>
              <w:pStyle w:val="TF-TEXTOQUADRO"/>
              <w:jc w:val="center"/>
              <w:pPrChange w:id="8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86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1473A4A9" w14:textId="404D4AEA" w:rsidR="006B0760" w:rsidRDefault="00937A7E">
            <w:pPr>
              <w:pStyle w:val="TF-TEXTOQUADRO"/>
              <w:jc w:val="center"/>
              <w:pPrChange w:id="8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</w:tr>
      <w:tr w:rsidR="00802D0F" w14:paraId="615D3CA3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88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89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  <w:vAlign w:val="center"/>
            <w:tcPrChange w:id="90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629E5946" w14:textId="476BD9A7" w:rsidR="006B0760" w:rsidRDefault="00F63CEA">
            <w:pPr>
              <w:pStyle w:val="TF-TEXTOQUADRO"/>
              <w:jc w:val="center"/>
              <w:pPrChange w:id="9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721" w:type="dxa"/>
            <w:shd w:val="clear" w:color="auto" w:fill="auto"/>
            <w:vAlign w:val="center"/>
            <w:tcPrChange w:id="92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6FD3AA8B" w14:textId="7ADE07D2" w:rsidR="006B0760" w:rsidRDefault="00F63CEA">
            <w:pPr>
              <w:pStyle w:val="TF-TEXTOQUADRO"/>
              <w:jc w:val="center"/>
              <w:pPrChange w:id="9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94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264287B7" w14:textId="67E9EE59" w:rsidR="006B0760" w:rsidRDefault="00937A7E">
            <w:pPr>
              <w:pStyle w:val="TF-TEXTOQUADRO"/>
              <w:jc w:val="center"/>
              <w:pPrChange w:id="9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1F453D2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96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97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  <w:vAlign w:val="center"/>
            <w:tcPrChange w:id="98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0F66C670" w14:textId="77FC7D6E" w:rsidR="006B0760" w:rsidRDefault="00ED08A1">
            <w:pPr>
              <w:pStyle w:val="TF-TEXTOQUADRO"/>
              <w:jc w:val="center"/>
              <w:pPrChange w:id="9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100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74D76A3C" w14:textId="4FF8DE79" w:rsidR="006B0760" w:rsidRDefault="00F63CEA">
            <w:pPr>
              <w:pStyle w:val="TF-TEXTOQUADRO"/>
              <w:jc w:val="center"/>
              <w:pPrChange w:id="10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102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07137ECE" w14:textId="0CFF72FC" w:rsidR="006B0760" w:rsidRDefault="00937A7E">
            <w:pPr>
              <w:pStyle w:val="TF-TEXTOQUADRO"/>
              <w:jc w:val="center"/>
              <w:pPrChange w:id="10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4BD4C8AE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04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105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  <w:vAlign w:val="center"/>
            <w:tcPrChange w:id="106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6F10223E" w14:textId="177CDA59" w:rsidR="006B0760" w:rsidRDefault="00F63CEA">
            <w:pPr>
              <w:pStyle w:val="TF-TEXTOQUADRO"/>
              <w:jc w:val="center"/>
              <w:pPrChange w:id="10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721" w:type="dxa"/>
            <w:shd w:val="clear" w:color="auto" w:fill="auto"/>
            <w:vAlign w:val="center"/>
            <w:tcPrChange w:id="108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58FEA8FF" w14:textId="557924BF" w:rsidR="006B0760" w:rsidRDefault="00F63CEA">
            <w:pPr>
              <w:pStyle w:val="TF-TEXTOQUADRO"/>
              <w:jc w:val="center"/>
              <w:pPrChange w:id="10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110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3CA61DDF" w14:textId="2ECF51DB" w:rsidR="006B0760" w:rsidRDefault="00937A7E">
            <w:pPr>
              <w:pStyle w:val="TF-TEXTOQUADRO"/>
              <w:jc w:val="center"/>
              <w:pPrChange w:id="11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9269749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12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113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  <w:vAlign w:val="center"/>
            <w:tcPrChange w:id="114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1A8F9496" w14:textId="6AC98FE8" w:rsidR="006B0760" w:rsidRDefault="00ED08A1">
            <w:pPr>
              <w:pStyle w:val="TF-TEXTOQUADRO"/>
              <w:jc w:val="center"/>
              <w:pPrChange w:id="11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116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1143F2DF" w14:textId="1EBE1944" w:rsidR="006B0760" w:rsidRDefault="00937A7E">
            <w:pPr>
              <w:pStyle w:val="TF-TEXTOQUADRO"/>
              <w:jc w:val="center"/>
              <w:pPrChange w:id="11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  <w:tcPrChange w:id="118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76C90736" w14:textId="15AA9F39" w:rsidR="006B0760" w:rsidRDefault="00937A7E">
            <w:pPr>
              <w:pStyle w:val="TF-TEXTOQUADRO"/>
              <w:jc w:val="center"/>
              <w:pPrChange w:id="11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7309C6B4" w:rsidR="007C597E" w:rsidRDefault="007C597E" w:rsidP="00022938">
      <w:pPr>
        <w:pStyle w:val="TF-TEXTO"/>
      </w:pPr>
      <w:commentRangeStart w:id="120"/>
      <w:del w:id="121" w:author="Simone Erbs da Costa" w:date="2024-07-02T14:17:00Z" w16du:dateUtc="2024-07-02T17:17:00Z">
        <w:r w:rsidRPr="007C597E" w:rsidDel="00CE2ACE">
          <w:delText xml:space="preserve">Considerando </w:delText>
        </w:r>
      </w:del>
      <w:ins w:id="122" w:author="Simone Erbs da Costa" w:date="2024-07-02T14:17:00Z" w16du:dateUtc="2024-07-02T17:17:00Z">
        <w:r w:rsidR="00CE2ACE">
          <w:t>Ao considerar</w:t>
        </w:r>
        <w:r w:rsidR="00CE2ACE" w:rsidRPr="007C597E">
          <w:t xml:space="preserve"> </w:t>
        </w:r>
      </w:ins>
      <w:commentRangeEnd w:id="120"/>
      <w:ins w:id="123" w:author="Simone Erbs da Costa" w:date="2024-07-02T14:18:00Z" w16du:dateUtc="2024-07-02T17:18:00Z">
        <w:r w:rsidR="00CE2ACE">
          <w:rPr>
            <w:rStyle w:val="Refdecomentrio"/>
          </w:rPr>
          <w:commentReference w:id="120"/>
        </w:r>
      </w:ins>
      <w:r w:rsidRPr="007C597E">
        <w:t xml:space="preserve">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</w:t>
      </w:r>
      <w:ins w:id="124" w:author="Simone Erbs da Costa" w:date="2024-07-01T18:43:00Z" w16du:dateUtc="2024-07-01T21:43:00Z">
        <w:r w:rsidR="00A33558">
          <w:t xml:space="preserve">; </w:t>
        </w:r>
      </w:ins>
      <w:del w:id="125" w:author="Simone Erbs da Costa" w:date="2024-07-01T18:43:00Z" w16du:dateUtc="2024-07-01T21:43:00Z">
        <w:r w:rsidR="007374C5" w:rsidRPr="007374C5" w:rsidDel="00A33558">
          <w:delText xml:space="preserve">, </w:delText>
        </w:r>
      </w:del>
      <w:r w:rsidR="007374C5" w:rsidRPr="007374C5">
        <w:t>Braga</w:t>
      </w:r>
      <w:ins w:id="126" w:author="Simone Erbs da Costa" w:date="2024-07-01T18:43:00Z" w16du:dateUtc="2024-07-01T21:43:00Z">
        <w:r w:rsidR="00A33558">
          <w:t xml:space="preserve">; </w:t>
        </w:r>
      </w:ins>
      <w:del w:id="127" w:author="Simone Erbs da Costa" w:date="2024-07-01T18:43:00Z" w16du:dateUtc="2024-07-01T21:43:00Z">
        <w:r w:rsidR="007374C5" w:rsidRPr="007374C5" w:rsidDel="00A33558">
          <w:delText xml:space="preserve"> e </w:delText>
        </w:r>
      </w:del>
      <w:r w:rsidR="007374C5" w:rsidRPr="007374C5">
        <w:t xml:space="preserve">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>Este enfoque não é trivial, mas sim uma tentativa de aprimorar a experiência do usuário e de contribuir para a pesquisa e desenvolvimento no campo da educação museológica e da tecnologia aplicada. O projeto busca fornecer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(RF</w:t>
      </w:r>
      <w:r w:rsidR="004E2A85">
        <w:t>s</w:t>
      </w:r>
      <w:r>
        <w:t>) e Requisitos Não Funcionais (RNF</w:t>
      </w:r>
      <w:r w:rsidR="004E2A85">
        <w:t>s</w:t>
      </w:r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>aplicativo deve ser implementado na linguagem de programação Kotlin (RNF).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StarUML</w:t>
      </w:r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>desenvolvimento: implementação do aplicativo seguindo os requisitos levantados, utilizando Kotlin</w:t>
      </w:r>
      <w:r w:rsidR="00996635">
        <w:t>;</w:t>
      </w:r>
    </w:p>
    <w:p w14:paraId="516050D3" w14:textId="01178E3C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ins w:id="128" w:author="Simone Erbs da Costa" w:date="2024-07-02T14:19:00Z" w16du:dateUtc="2024-07-02T17:19:00Z">
        <w:r w:rsidR="00CE2ACE">
          <w:t xml:space="preserve">, </w:t>
        </w:r>
        <w:commentRangeStart w:id="129"/>
        <w:r w:rsidR="00CE2ACE">
          <w:t>de usabilidade e acessibilidade</w:t>
        </w:r>
        <w:commentRangeEnd w:id="129"/>
        <w:r w:rsidR="00CE2ACE">
          <w:rPr>
            <w:rStyle w:val="Refdecomentrio"/>
          </w:rPr>
          <w:commentReference w:id="129"/>
        </w:r>
      </w:ins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130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130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3340F76D" w:rsidR="00D51450" w:rsidRDefault="00D51450" w:rsidP="004D4EE8">
            <w:pPr>
              <w:pStyle w:val="TF-TEXTOQUADRO"/>
            </w:pPr>
            <w:r>
              <w:t>testes funcionais</w:t>
            </w:r>
            <w:ins w:id="131" w:author="Simone Erbs da Costa" w:date="2024-07-02T14:20:00Z" w16du:dateUtc="2024-07-02T17:20:00Z">
              <w:r w:rsidR="00CE2ACE">
                <w:t>, de</w:t>
              </w:r>
            </w:ins>
            <w:ins w:id="132" w:author="Simone Erbs da Costa" w:date="2024-07-02T14:19:00Z" w16du:dateUtc="2024-07-02T17:19:00Z">
              <w:r w:rsidR="00CE2ACE">
                <w:t xml:space="preserve"> usabilidade</w:t>
              </w:r>
            </w:ins>
            <w:ins w:id="133" w:author="Simone Erbs da Costa" w:date="2024-07-02T14:20:00Z" w16du:dateUtc="2024-07-02T17:20:00Z">
              <w:r w:rsidR="00CE2ACE">
                <w:t xml:space="preserve"> e acessibilidade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commentRangeStart w:id="134"/>
      <w:r>
        <w:t>REVISÃO BIBLIOGRÁFICA</w:t>
      </w:r>
      <w:commentRangeEnd w:id="134"/>
      <w:r w:rsidR="00CE2ACE">
        <w:rPr>
          <w:rStyle w:val="Refdecomentrio"/>
          <w:b w:val="0"/>
          <w:caps w:val="0"/>
        </w:rPr>
        <w:commentReference w:id="134"/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 xml:space="preserve">e com grande ênfase na educação e em museus (Billinghurst; Clark; Lee, 2015). </w:t>
      </w:r>
      <w:commentRangeStart w:id="135"/>
      <w:r w:rsidRPr="009A3EE5">
        <w:t>A aplicação da RA em museus pode transformar a maneira como os visitantes interagem com as exposições, proporcionando uma experiência mais rica e interativa.</w:t>
      </w:r>
      <w:commentRangeEnd w:id="135"/>
      <w:r w:rsidR="00CE2ACE">
        <w:rPr>
          <w:rStyle w:val="Refdecomentrio"/>
        </w:rPr>
        <w:commentReference w:id="135"/>
      </w:r>
    </w:p>
    <w:p w14:paraId="345FB457" w14:textId="5BBCBB3A" w:rsidR="009A3EE5" w:rsidRDefault="009A3EE5" w:rsidP="00742004">
      <w:pPr>
        <w:pStyle w:val="TF-TEXTO"/>
      </w:pPr>
      <w:r>
        <w:t>Dieck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</w:t>
      </w:r>
      <w:ins w:id="136" w:author="Simone Erbs da Costa" w:date="2024-07-02T14:20:00Z" w16du:dateUtc="2024-07-02T17:20:00Z">
        <w:r w:rsidR="00CE2ACE" w:rsidRPr="00CE2ACE">
          <w:t xml:space="preserve">Dieck e Jung (2017) </w:t>
        </w:r>
        <w:r w:rsidR="00CE2ACE">
          <w:t xml:space="preserve"> ainda colo</w:t>
        </w:r>
      </w:ins>
      <w:ins w:id="137" w:author="Simone Erbs da Costa" w:date="2024-07-02T14:21:00Z" w16du:dateUtc="2024-07-02T17:21:00Z">
        <w:r w:rsidR="00CE2ACE">
          <w:t xml:space="preserve">cam que, </w:t>
        </w:r>
      </w:ins>
      <w:del w:id="138" w:author="Simone Erbs da Costa" w:date="2024-07-02T14:21:00Z" w16du:dateUtc="2024-07-02T17:21:00Z">
        <w:r w:rsidDel="00CE2ACE">
          <w:delText xml:space="preserve">Segundo os mesmos autores, </w:delText>
        </w:r>
      </w:del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commentRangeStart w:id="139"/>
      <w:r w:rsidRPr="009A3EE5">
        <w:t>A integração de RA em museus não apenas atrai novos públicos, mas também redefine a maneira como o patrimônio cultural é apresentado e preservado.</w:t>
      </w:r>
      <w:commentRangeEnd w:id="139"/>
      <w:r w:rsidR="00CE2ACE">
        <w:rPr>
          <w:rStyle w:val="Refdecomentrio"/>
        </w:rPr>
        <w:commentReference w:id="139"/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(Azuma,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commentRangeStart w:id="140"/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  <w:commentRangeEnd w:id="140"/>
      <w:r w:rsidR="00CE2ACE">
        <w:rPr>
          <w:rStyle w:val="Refdecomentrio"/>
        </w:rPr>
        <w:commentReference w:id="140"/>
      </w:r>
    </w:p>
    <w:p w14:paraId="130EE086" w14:textId="49BE3522" w:rsidR="009C15C0" w:rsidRDefault="009C15C0" w:rsidP="00465F05">
      <w:pPr>
        <w:pStyle w:val="TF-TEXTO"/>
      </w:pPr>
      <w:r w:rsidRPr="009C15C0">
        <w:lastRenderedPageBreak/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r w:rsidRPr="00160F4E">
        <w:t xml:space="preserve">Levoy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(Dieck;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>A acessibilidade é um tema crucial, especialmente em aplicativos destinados ao público em geral, como é o caso dos usados em museus. Wentz e Lazar (2011) discutem a importância de considerar as necessidades de todos os usuários, incluindo aqueles com deficiências visuais, auditivas, motoras ou cognitivas, desde o início do 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>Ao focar em interfaces que todos podem usar, os desenvolvedores podem garantir que os aplicativos não apenas sirvam ao seu propósito, mas também sejam acessíveis a todos os usuários (Mortensen; Spillers, 202</w:t>
      </w:r>
      <w:r w:rsidR="0087456E">
        <w:t>1</w:t>
      </w:r>
      <w:r>
        <w:t xml:space="preserve">). </w:t>
      </w:r>
      <w:commentRangeStart w:id="141"/>
      <w:r>
        <w:t>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  <w:commentRangeEnd w:id="141"/>
      <w:r w:rsidR="00CE2ACE">
        <w:rPr>
          <w:rStyle w:val="Refdecomentrio"/>
        </w:rPr>
        <w:commentReference w:id="141"/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142" w:name="_Toc351015602"/>
      <w:bookmarkEnd w:id="55"/>
      <w:bookmarkEnd w:id="56"/>
      <w:bookmarkEnd w:id="57"/>
      <w:bookmarkEnd w:id="58"/>
      <w:bookmarkEnd w:id="59"/>
      <w:bookmarkEnd w:id="60"/>
      <w:bookmarkEnd w:id="61"/>
      <w:r w:rsidRPr="00F33753">
        <w:rPr>
          <w:lang w:val="en-US"/>
        </w:rPr>
        <w:t>Referências</w:t>
      </w:r>
      <w:bookmarkEnd w:id="142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r w:rsidRPr="00F33753">
        <w:rPr>
          <w:lang w:val="en-US"/>
        </w:rPr>
        <w:t>Acesso em: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 xml:space="preserve">Presence: Teleoperators &amp; Virtual Environments,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r w:rsidRPr="00A75A02">
        <w:rPr>
          <w:i/>
          <w:iCs/>
          <w:lang w:val="en-US"/>
        </w:rPr>
        <w:t>S.l.</w:t>
      </w:r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r w:rsidRPr="00406D72">
        <w:t>Diquinha: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r w:rsidRPr="00A75A02">
        <w:rPr>
          <w:lang w:val="en-US"/>
        </w:rPr>
        <w:t>Acesso em: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>DIECK, M. Claudia Tom; JUNG, Timothy Hyungsoo</w:t>
      </w:r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r w:rsidRPr="00A75A02">
        <w:rPr>
          <w:i/>
          <w:iCs/>
          <w:lang w:val="en-US"/>
        </w:rPr>
        <w:t>s.l.</w:t>
      </w:r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r w:rsidRPr="00A75A02">
        <w:rPr>
          <w:lang w:val="en-US"/>
        </w:rPr>
        <w:t>Acesso em: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r>
        <w:rPr>
          <w:lang w:val="en-US"/>
        </w:rPr>
        <w:t>Acesso em: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Of Intuitive Navigation In Apps. </w:t>
      </w:r>
      <w:r w:rsidRPr="00BC7CA0">
        <w:rPr>
          <w:b/>
          <w:bCs/>
        </w:rPr>
        <w:t>MageNative</w:t>
      </w:r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r w:rsidRPr="00A75A02">
        <w:rPr>
          <w:lang w:val="en-US"/>
        </w:rPr>
        <w:t>Acesso em: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lastRenderedPageBreak/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A study on recognizing multi-real world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r w:rsidRPr="00A75A02">
        <w:rPr>
          <w:i/>
          <w:iCs/>
          <w:lang w:val="en-US"/>
        </w:rPr>
        <w:t>s.l.</w:t>
      </w:r>
      <w:r w:rsidRPr="00A75A02">
        <w:rPr>
          <w:lang w:val="en-US"/>
        </w:rPr>
        <w:t xml:space="preserve">], v. 78, p. 7509-7528, 2022. Disponível em: https://link.springer.com/article/10.1007/s11227-021-04161-0. </w:t>
      </w:r>
      <w:r w:rsidRPr="00ED229D">
        <w:rPr>
          <w:lang w:val="en-US"/>
        </w:rPr>
        <w:t>Acesso em: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r w:rsidRPr="00A75A02">
        <w:rPr>
          <w:i/>
          <w:iCs/>
          <w:lang w:val="en-US"/>
        </w:rPr>
        <w:t>s.l.</w:t>
      </w:r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Disponível em: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Code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r w:rsidRPr="009167C9">
        <w:rPr>
          <w:lang w:val="en-US"/>
        </w:rPr>
        <w:t xml:space="preserve">Acesso em: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r w:rsidR="00577DC1" w:rsidRPr="00A75A02">
        <w:rPr>
          <w:lang w:val="en-US"/>
        </w:rPr>
        <w:t xml:space="preserve">Disponível em: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p w14:paraId="40333F85" w14:textId="77777777" w:rsidR="00983393" w:rsidRDefault="00983393" w:rsidP="00927905">
      <w:pPr>
        <w:pStyle w:val="TF-refernciasITEM"/>
      </w:pPr>
    </w:p>
    <w:p w14:paraId="0F62D220" w14:textId="5D23C8CD" w:rsidR="00983393" w:rsidRDefault="00983393">
      <w:pPr>
        <w:keepNext w:val="0"/>
        <w:keepLines w:val="0"/>
        <w:rPr>
          <w:sz w:val="20"/>
          <w:szCs w:val="20"/>
        </w:rPr>
      </w:pPr>
      <w:r>
        <w:br w:type="page"/>
      </w:r>
    </w:p>
    <w:p w14:paraId="35B1FCBA" w14:textId="77777777" w:rsidR="00983393" w:rsidRPr="00320BFA" w:rsidRDefault="00983393" w:rsidP="0098339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0839384D" w14:textId="21CA4E1D" w:rsidR="00983393" w:rsidRDefault="00983393" w:rsidP="00983393">
      <w:pPr>
        <w:pStyle w:val="TF-xAvalLINHA"/>
      </w:pPr>
      <w:r w:rsidRPr="00320BFA">
        <w:t>Avaliador(a):</w:t>
      </w:r>
      <w:r w:rsidRPr="00320BFA">
        <w:tab/>
      </w:r>
      <w:r w:rsidRPr="00983393">
        <w:t>Simone Erbs da Costa</w:t>
      </w:r>
    </w:p>
    <w:p w14:paraId="16319574" w14:textId="77777777" w:rsidR="00983393" w:rsidRPr="00C767AD" w:rsidRDefault="00983393" w:rsidP="0098339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983393" w:rsidRPr="00320BFA" w14:paraId="1A2DC479" w14:textId="77777777" w:rsidTr="007015B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3F2E74" w14:textId="77777777" w:rsidR="00983393" w:rsidRPr="00320BFA" w:rsidRDefault="00983393" w:rsidP="007015B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DE5CB2B" w14:textId="77777777" w:rsidR="00983393" w:rsidRPr="00320BFA" w:rsidRDefault="00983393" w:rsidP="007015B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AFFED9" w14:textId="77777777" w:rsidR="00983393" w:rsidRPr="00320BFA" w:rsidRDefault="00983393" w:rsidP="007015B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D09695" w14:textId="77777777" w:rsidR="00983393" w:rsidRPr="00320BFA" w:rsidRDefault="00983393" w:rsidP="007015B9">
            <w:pPr>
              <w:pStyle w:val="TF-xAvalITEMTABELA"/>
            </w:pPr>
            <w:r w:rsidRPr="00320BFA">
              <w:t>não atende</w:t>
            </w:r>
          </w:p>
        </w:tc>
      </w:tr>
      <w:tr w:rsidR="00983393" w:rsidRPr="00320BFA" w14:paraId="2CC6B29B" w14:textId="77777777" w:rsidTr="007015B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8D71079" w14:textId="77777777" w:rsidR="00983393" w:rsidRPr="0000224C" w:rsidRDefault="00983393" w:rsidP="007015B9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ECD8" w14:textId="77777777" w:rsidR="00983393" w:rsidRPr="00320BFA" w:rsidRDefault="00983393" w:rsidP="0098339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B4DC9C0" w14:textId="77777777" w:rsidR="00983393" w:rsidRPr="00320BFA" w:rsidRDefault="00983393" w:rsidP="007015B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95D5" w14:textId="35005E08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43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C00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BC5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C7E00C1" w14:textId="77777777" w:rsidTr="007015B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EB34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C3A" w14:textId="77777777" w:rsidR="00983393" w:rsidRPr="00320BFA" w:rsidRDefault="00983393" w:rsidP="007015B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C90" w14:textId="1310D9A0" w:rsidR="00983393" w:rsidRPr="00320BFA" w:rsidRDefault="00CE2ACE">
            <w:pPr>
              <w:keepNext w:val="0"/>
              <w:keepLines w:val="0"/>
              <w:ind w:left="709" w:hanging="709"/>
              <w:rPr>
                <w:sz w:val="18"/>
              </w:rPr>
              <w:pPrChange w:id="144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5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34F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4D9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5A3162E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EFA39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8EAD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0841A3" w14:textId="77777777" w:rsidR="00983393" w:rsidRPr="00320BFA" w:rsidRDefault="00983393" w:rsidP="007015B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EC4C" w14:textId="2B97255D" w:rsidR="00983393" w:rsidRPr="00320BFA" w:rsidRDefault="00CE2ACE">
            <w:pPr>
              <w:keepNext w:val="0"/>
              <w:keepLines w:val="0"/>
              <w:ind w:left="709" w:hanging="709"/>
              <w:rPr>
                <w:sz w:val="18"/>
              </w:rPr>
              <w:pPrChange w:id="146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7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F08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371D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7D23DBE1" w14:textId="77777777" w:rsidTr="007015B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6AAB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1DAD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3E9B" w14:textId="2E5FE09F" w:rsidR="00983393" w:rsidRPr="00320BFA" w:rsidRDefault="00CE2ACE">
            <w:pPr>
              <w:keepNext w:val="0"/>
              <w:keepLines w:val="0"/>
              <w:ind w:left="709" w:hanging="709"/>
              <w:rPr>
                <w:sz w:val="18"/>
              </w:rPr>
              <w:pPrChange w:id="148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9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821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D8BEF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DF3718C" w14:textId="77777777" w:rsidTr="007015B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B73D2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E2B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4E1FD6C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DBC0" w14:textId="145AE7D1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0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FB1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B616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64C01CD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7E14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227A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15C6E13" w14:textId="77777777" w:rsidR="00983393" w:rsidRPr="00320BFA" w:rsidRDefault="00983393" w:rsidP="007015B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9AE2" w14:textId="04E55A19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1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A9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BBCA4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24A27F9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DE08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B35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64D" w14:textId="258FBE28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2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902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16D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0438B0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05B03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8765" w14:textId="77777777" w:rsidR="00983393" w:rsidRPr="00320BFA" w:rsidRDefault="00983393" w:rsidP="007015B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F2A1" w14:textId="285BBBE1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3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2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C77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63E78E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74C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E304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A24D96F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E04" w14:textId="2C4A20E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4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CF5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AEE972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00F8D8CF" w14:textId="77777777" w:rsidTr="007015B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1227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F6D2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2FD8EDC" w14:textId="77777777" w:rsidR="00983393" w:rsidRPr="00320BFA" w:rsidRDefault="00983393" w:rsidP="007015B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6D15" w14:textId="1026A10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5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8C54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935A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B056BA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2351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C6E5" w14:textId="77777777" w:rsidR="00983393" w:rsidRPr="00320BFA" w:rsidRDefault="00983393" w:rsidP="007015B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F0B7" w14:textId="75EF34BB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6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9F29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9A92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CC119D0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0059B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65BF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E1226EE" w14:textId="77777777" w:rsidR="00983393" w:rsidRPr="00320BFA" w:rsidRDefault="00983393" w:rsidP="007015B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A6E" w14:textId="0C9043FB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7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533A" w14:textId="2FC61071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3595D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5BC85E5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824D2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79411C" w14:textId="77777777" w:rsidR="00983393" w:rsidRPr="00320BFA" w:rsidRDefault="00983393" w:rsidP="007015B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C3D18D" w14:textId="7EEB84D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8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4AC3C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463E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9AFC71A" w14:textId="77777777" w:rsidTr="007015B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D8A1C7" w14:textId="77777777" w:rsidR="00983393" w:rsidRPr="0000224C" w:rsidRDefault="00983393" w:rsidP="007015B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1C2C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51C8566" w14:textId="77777777" w:rsidR="00983393" w:rsidRPr="00320BFA" w:rsidRDefault="00983393" w:rsidP="007015B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637D" w14:textId="77A220EF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9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7D3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7EE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C4D526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60019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EE75C7" w14:textId="77777777" w:rsidR="00983393" w:rsidRPr="00320BFA" w:rsidRDefault="00983393" w:rsidP="007015B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29440F" w14:textId="4F99184A" w:rsidR="00983393" w:rsidRPr="00320BFA" w:rsidRDefault="00CE2ACE">
            <w:pPr>
              <w:keepNext w:val="0"/>
              <w:keepLines w:val="0"/>
              <w:ind w:left="709" w:hanging="709"/>
              <w:rPr>
                <w:sz w:val="18"/>
              </w:rPr>
              <w:pPrChange w:id="160" w:author="Simone Erbs da Costa" w:date="2024-07-02T14:24:00Z" w16du:dateUtc="2024-07-02T17:24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61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24DB8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06891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131DE56" w14:textId="77777777" w:rsidR="00983393" w:rsidRPr="003F5F25" w:rsidRDefault="00983393" w:rsidP="0098339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983393" w:rsidRPr="00320BFA" w14:paraId="3192FDCB" w14:textId="77777777" w:rsidTr="007015B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12B4050" w14:textId="77777777" w:rsidR="00983393" w:rsidRPr="00320BFA" w:rsidRDefault="00983393" w:rsidP="007015B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34F2A50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F16F7A2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1F26E103" w14:textId="77777777" w:rsidR="00983393" w:rsidRPr="00320BFA" w:rsidRDefault="00983393" w:rsidP="007015B9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983393" w:rsidRPr="00320BFA" w14:paraId="1558C219" w14:textId="77777777" w:rsidTr="007015B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F1F1615" w14:textId="77777777" w:rsidR="00983393" w:rsidRPr="00320BFA" w:rsidRDefault="00983393" w:rsidP="007015B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9F0C75" w14:textId="6C21F0C2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</w:t>
            </w:r>
            <w:ins w:id="162" w:author="Simone Erbs da Costa" w:date="2024-07-02T14:23:00Z" w16du:dateUtc="2024-07-02T17:23:00Z">
              <w:r w:rsidR="00CE2ACE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EAD9C79" w14:textId="77777777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91B0164" w14:textId="77777777" w:rsidR="00983393" w:rsidRDefault="00983393" w:rsidP="00983393">
      <w:pPr>
        <w:pStyle w:val="TF-xAvalTTULO"/>
        <w:ind w:left="0" w:firstLine="0"/>
        <w:jc w:val="left"/>
      </w:pPr>
    </w:p>
    <w:p w14:paraId="6C1117AB" w14:textId="77777777" w:rsidR="00983393" w:rsidRDefault="00983393" w:rsidP="00983393">
      <w:pPr>
        <w:pStyle w:val="TF-xAvalTTULO"/>
        <w:ind w:left="0" w:firstLine="0"/>
        <w:jc w:val="left"/>
      </w:pPr>
    </w:p>
    <w:p w14:paraId="40DB3CA2" w14:textId="77777777" w:rsidR="00983393" w:rsidRDefault="00983393" w:rsidP="00927905">
      <w:pPr>
        <w:pStyle w:val="TF-refernciasITEM"/>
      </w:pPr>
    </w:p>
    <w:sectPr w:rsidR="00983393" w:rsidSect="005054AE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3" w:author="Simone Erbs da Costa" w:date="2024-07-01T18:34:00Z" w:initials="SE">
    <w:p w14:paraId="69C6D829" w14:textId="77777777" w:rsidR="0036281C" w:rsidRDefault="0036281C" w:rsidP="0036281C">
      <w:pPr>
        <w:pStyle w:val="Textodecomentrio"/>
      </w:pPr>
      <w:r>
        <w:rPr>
          <w:rStyle w:val="Refdecomentrio"/>
        </w:rPr>
        <w:annotationRef/>
      </w:r>
      <w:r>
        <w:t>Sempre que uma sigla for utilizada pela primeira vez precisa colocar o acrônimo</w:t>
      </w:r>
    </w:p>
  </w:comment>
  <w:comment w:id="43" w:author="Simone Erbs da Costa" w:date="2024-07-01T18:39:00Z" w:initials="SE">
    <w:p w14:paraId="407C0CFF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45" w:author="Simone Erbs da Costa" w:date="2024-07-01T18:39:00Z" w:initials="SE">
    <w:p w14:paraId="1D821E5D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48" w:author="Simone Erbs da Costa" w:date="2024-07-01T18:39:00Z" w:initials="SE">
    <w:p w14:paraId="20D3652A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53" w:author="Simone Erbs da Costa" w:date="2024-07-01T18:41:00Z" w:initials="SE">
    <w:p w14:paraId="2A82BBD3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 xml:space="preserve">Incluir referência </w:t>
      </w:r>
    </w:p>
  </w:comment>
  <w:comment w:id="54" w:author="Simone Erbs da Costa" w:date="2024-07-01T18:41:00Z" w:initials="SE">
    <w:p w14:paraId="74987BD4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71" w:author="Simone Erbs da Costa" w:date="2024-07-01T18:50:00Z" w:initials="SE">
    <w:p w14:paraId="4B0636CE" w14:textId="77777777" w:rsidR="00D1677A" w:rsidRDefault="00D1677A" w:rsidP="00D1677A">
      <w:pPr>
        <w:pStyle w:val="Textodecomentrio"/>
      </w:pPr>
      <w:r>
        <w:rPr>
          <w:rStyle w:val="Refdecomentrio"/>
        </w:rPr>
        <w:annotationRef/>
      </w:r>
      <w:r>
        <w:t>Equalizar o termo, adotar um em todo TCC o mesmo termo</w:t>
      </w:r>
    </w:p>
  </w:comment>
  <w:comment w:id="120" w:author="Simone Erbs da Costa" w:date="2024-07-02T14:18:00Z" w:initials="SE">
    <w:p w14:paraId="05D8A32B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Deve-se evitar iniciar frase no gerúndio, por isso faço essa sugestão</w:t>
      </w:r>
    </w:p>
  </w:comment>
  <w:comment w:id="129" w:author="Simone Erbs da Costa" w:date="2024-07-02T14:19:00Z" w:initials="SE">
    <w:p w14:paraId="386C9CC9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Importante incluir</w:t>
      </w:r>
    </w:p>
  </w:comment>
  <w:comment w:id="134" w:author="Simone Erbs da Costa" w:date="2024-07-02T14:24:00Z" w:initials="SE">
    <w:p w14:paraId="327E4151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Aprofundar um pouco mais cada um dos temas da revisão</w:t>
      </w:r>
    </w:p>
  </w:comment>
  <w:comment w:id="135" w:author="Simone Erbs da Costa" w:date="2024-07-02T14:20:00Z" w:initials="SE">
    <w:p w14:paraId="200AD3D3" w14:textId="550D2661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Frase forte e relevante para o seu trabalho, deve se apoiar em alguma referência</w:t>
      </w:r>
    </w:p>
  </w:comment>
  <w:comment w:id="139" w:author="Simone Erbs da Costa" w:date="2024-07-02T14:21:00Z" w:initials="SE">
    <w:p w14:paraId="54BB3D57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dessa última frase</w:t>
      </w:r>
    </w:p>
  </w:comment>
  <w:comment w:id="140" w:author="Simone Erbs da Costa" w:date="2024-07-02T14:21:00Z" w:initials="SE">
    <w:p w14:paraId="20CB5938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para essas frases</w:t>
      </w:r>
    </w:p>
  </w:comment>
  <w:comment w:id="141" w:author="Simone Erbs da Costa" w:date="2024-07-02T14:22:00Z" w:initials="SE">
    <w:p w14:paraId="4E730593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para essas frases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C6D829" w15:done="0"/>
  <w15:commentEx w15:paraId="407C0CFF" w15:done="0"/>
  <w15:commentEx w15:paraId="1D821E5D" w15:done="0"/>
  <w15:commentEx w15:paraId="20D3652A" w15:done="0"/>
  <w15:commentEx w15:paraId="2A82BBD3" w15:done="0"/>
  <w15:commentEx w15:paraId="74987BD4" w15:done="0"/>
  <w15:commentEx w15:paraId="4B0636CE" w15:done="0"/>
  <w15:commentEx w15:paraId="05D8A32B" w15:done="0"/>
  <w15:commentEx w15:paraId="386C9CC9" w15:done="0"/>
  <w15:commentEx w15:paraId="327E4151" w15:done="0"/>
  <w15:commentEx w15:paraId="200AD3D3" w15:done="0"/>
  <w15:commentEx w15:paraId="54BB3D57" w15:done="0"/>
  <w15:commentEx w15:paraId="20CB5938" w15:done="0"/>
  <w15:commentEx w15:paraId="4E730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B021F9" w16cex:dateUtc="2024-07-01T21:34:00Z"/>
  <w16cex:commentExtensible w16cex:durableId="5C5B34EE" w16cex:dateUtc="2024-07-01T21:39:00Z"/>
  <w16cex:commentExtensible w16cex:durableId="7FDD04A1" w16cex:dateUtc="2024-07-01T21:39:00Z"/>
  <w16cex:commentExtensible w16cex:durableId="67DFDE58" w16cex:dateUtc="2024-07-01T21:39:00Z"/>
  <w16cex:commentExtensible w16cex:durableId="1EFE55D2" w16cex:dateUtc="2024-07-01T21:41:00Z"/>
  <w16cex:commentExtensible w16cex:durableId="0E065C4B" w16cex:dateUtc="2024-07-01T21:41:00Z"/>
  <w16cex:commentExtensible w16cex:durableId="6614DE00" w16cex:dateUtc="2024-07-01T21:50:00Z"/>
  <w16cex:commentExtensible w16cex:durableId="057ACE4F" w16cex:dateUtc="2024-07-02T17:18:00Z"/>
  <w16cex:commentExtensible w16cex:durableId="555FC5F9" w16cex:dateUtc="2024-07-02T17:19:00Z"/>
  <w16cex:commentExtensible w16cex:durableId="0ABA1BCE" w16cex:dateUtc="2024-07-02T17:24:00Z"/>
  <w16cex:commentExtensible w16cex:durableId="1C8EC19E" w16cex:dateUtc="2024-07-02T17:20:00Z"/>
  <w16cex:commentExtensible w16cex:durableId="341636BB" w16cex:dateUtc="2024-07-02T17:21:00Z"/>
  <w16cex:commentExtensible w16cex:durableId="1E6E1CD9" w16cex:dateUtc="2024-07-02T17:21:00Z"/>
  <w16cex:commentExtensible w16cex:durableId="792D6DCF" w16cex:dateUtc="2024-07-02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C6D829" w16cid:durableId="42B021F9"/>
  <w16cid:commentId w16cid:paraId="407C0CFF" w16cid:durableId="5C5B34EE"/>
  <w16cid:commentId w16cid:paraId="1D821E5D" w16cid:durableId="7FDD04A1"/>
  <w16cid:commentId w16cid:paraId="20D3652A" w16cid:durableId="67DFDE58"/>
  <w16cid:commentId w16cid:paraId="2A82BBD3" w16cid:durableId="1EFE55D2"/>
  <w16cid:commentId w16cid:paraId="74987BD4" w16cid:durableId="0E065C4B"/>
  <w16cid:commentId w16cid:paraId="4B0636CE" w16cid:durableId="6614DE00"/>
  <w16cid:commentId w16cid:paraId="05D8A32B" w16cid:durableId="057ACE4F"/>
  <w16cid:commentId w16cid:paraId="386C9CC9" w16cid:durableId="555FC5F9"/>
  <w16cid:commentId w16cid:paraId="327E4151" w16cid:durableId="0ABA1BCE"/>
  <w16cid:commentId w16cid:paraId="200AD3D3" w16cid:durableId="1C8EC19E"/>
  <w16cid:commentId w16cid:paraId="54BB3D57" w16cid:durableId="341636BB"/>
  <w16cid:commentId w16cid:paraId="20CB5938" w16cid:durableId="1E6E1CD9"/>
  <w16cid:commentId w16cid:paraId="4E730593" w16cid:durableId="792D6D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6B0F2" w14:textId="77777777" w:rsidR="007747A4" w:rsidRDefault="007747A4">
      <w:r>
        <w:separator/>
      </w:r>
    </w:p>
  </w:endnote>
  <w:endnote w:type="continuationSeparator" w:id="0">
    <w:p w14:paraId="702EB3F0" w14:textId="77777777" w:rsidR="007747A4" w:rsidRDefault="0077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D06EC" w14:textId="77777777" w:rsidR="007747A4" w:rsidRDefault="007747A4">
      <w:r>
        <w:separator/>
      </w:r>
    </w:p>
  </w:footnote>
  <w:footnote w:type="continuationSeparator" w:id="0">
    <w:p w14:paraId="590C7341" w14:textId="77777777" w:rsidR="007747A4" w:rsidRDefault="0077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3730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6281C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2EB6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1666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0072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47A4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7F7CA0"/>
    <w:rsid w:val="00800309"/>
    <w:rsid w:val="0080274A"/>
    <w:rsid w:val="00802D0F"/>
    <w:rsid w:val="00804A2A"/>
    <w:rsid w:val="008061EF"/>
    <w:rsid w:val="008072AC"/>
    <w:rsid w:val="00810CEA"/>
    <w:rsid w:val="00815379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19C1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393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33558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3792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2ACE"/>
    <w:rsid w:val="00CE3E9A"/>
    <w:rsid w:val="00CE47E3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677A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3291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158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4204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2024-06-18T23:29:00Z</cp:lastPrinted>
  <dcterms:created xsi:type="dcterms:W3CDTF">2024-07-02T17:25:00Z</dcterms:created>
  <dcterms:modified xsi:type="dcterms:W3CDTF">2024-07-08T21:07:00Z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