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A46002" w:rsidR="00F0030C" w:rsidRPr="003C5262" w:rsidRDefault="00860EF4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>
              <w:t>  </w:t>
            </w:r>
            <w:proofErr w:type="gramEnd"/>
            <w:r>
              <w:t xml:space="preserve">   ) </w:t>
            </w:r>
            <w:r w:rsidR="00F0030C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 xml:space="preserve">( X ) </w:t>
            </w:r>
            <w:r w:rsidR="00F0030C">
              <w:t xml:space="preserve">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AB0FF5E" w:rsidR="002B0EDC" w:rsidRPr="00860EF4" w:rsidRDefault="006343FD" w:rsidP="001E682E">
      <w:pPr>
        <w:pStyle w:val="TF-TTULO"/>
        <w:rPr>
          <w:u w:val="single"/>
        </w:rPr>
      </w:pPr>
      <w:r>
        <w:t>eXPOFRITZ</w:t>
      </w:r>
    </w:p>
    <w:p w14:paraId="0AA923EA" w14:textId="175F2D61" w:rsidR="001E682E" w:rsidRDefault="006343FD" w:rsidP="00752038">
      <w:pPr>
        <w:pStyle w:val="TF-AUTOR0"/>
      </w:pPr>
      <w:r>
        <w:t xml:space="preserve">Felipe Krieger </w:t>
      </w:r>
      <w:proofErr w:type="spellStart"/>
      <w:r>
        <w:t>Buche</w:t>
      </w:r>
      <w:proofErr w:type="spellEnd"/>
    </w:p>
    <w:p w14:paraId="6DADD049" w14:textId="0FC865B2" w:rsidR="001E682E" w:rsidRDefault="001E682E" w:rsidP="006343FD">
      <w:pPr>
        <w:pStyle w:val="TF-AUTOR0"/>
      </w:pPr>
      <w:r>
        <w:t xml:space="preserve">Prof. </w:t>
      </w:r>
      <w:r w:rsidR="006343FD">
        <w:t>Dalton Solano dos Reis</w:t>
      </w:r>
      <w:r w:rsidR="003B414D">
        <w:t xml:space="preserve"> - </w:t>
      </w:r>
      <w:r w:rsidR="003B414D" w:rsidRPr="00197C22">
        <w:t>Orientador</w:t>
      </w:r>
    </w:p>
    <w:p w14:paraId="401C6CA4" w14:textId="4EAE1D5E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1DB3E14" w14:textId="4A3FF2B0" w:rsidR="003F3D4A" w:rsidRDefault="003F3D4A" w:rsidP="003625F7">
      <w:pPr>
        <w:pStyle w:val="TF-TEXTO"/>
      </w:pPr>
      <w:r w:rsidRPr="003F3D4A">
        <w:t xml:space="preserve">A introdução de tecnologias digitais em ambientes expositivos transformou a maneira como </w:t>
      </w:r>
      <w:r w:rsidR="00254A62">
        <w:t>as pessoas</w:t>
      </w:r>
      <w:r w:rsidR="0064004A">
        <w:t xml:space="preserve"> interage</w:t>
      </w:r>
      <w:r w:rsidR="00254A62">
        <w:t>m</w:t>
      </w:r>
      <w:r w:rsidRPr="003F3D4A">
        <w:t xml:space="preserve"> com o espaço e o conteúdo ao </w:t>
      </w:r>
      <w:r w:rsidR="00254A62">
        <w:t>seu</w:t>
      </w:r>
      <w:r w:rsidRPr="003F3D4A">
        <w:t xml:space="preserve"> redor, ampliando o acesso à informação e enriquecendo a experiência dos visitantes. Entre essas tecnologias, a </w:t>
      </w:r>
      <w:r w:rsidR="00B255CF">
        <w:t>R</w:t>
      </w:r>
      <w:r w:rsidR="00B255CF" w:rsidRPr="003F3D4A">
        <w:t xml:space="preserve">ealidade </w:t>
      </w:r>
      <w:r w:rsidR="00B255CF">
        <w:t>A</w:t>
      </w:r>
      <w:r w:rsidR="00B255CF" w:rsidRPr="003F3D4A">
        <w:t xml:space="preserve">umentada </w:t>
      </w:r>
      <w:r w:rsidRPr="003F3D4A">
        <w:t>(RA) emerge como uma ferramenta poderosa, capaz de adicionar camadas de conteúdo interativo a objetos e espaços físicos</w:t>
      </w:r>
      <w:r w:rsidR="00406B15">
        <w:t xml:space="preserve"> (</w:t>
      </w:r>
      <w:proofErr w:type="spellStart"/>
      <w:r w:rsidR="00406B15" w:rsidRPr="00406B15">
        <w:t>Billinghurst</w:t>
      </w:r>
      <w:proofErr w:type="spellEnd"/>
      <w:r w:rsidR="00406B15">
        <w:t xml:space="preserve">; </w:t>
      </w:r>
      <w:r w:rsidR="00406B15" w:rsidRPr="00406B15">
        <w:t>Clark</w:t>
      </w:r>
      <w:r w:rsidR="00406B15">
        <w:t>; Lee, 2015)</w:t>
      </w:r>
      <w:r w:rsidRPr="003F3D4A">
        <w:t xml:space="preserve">. Segundo Jiang </w:t>
      </w:r>
      <w:r w:rsidRPr="00022938">
        <w:rPr>
          <w:i/>
          <w:iCs/>
        </w:rPr>
        <w:t>et al</w:t>
      </w:r>
      <w:r w:rsidRPr="003F3D4A">
        <w:t xml:space="preserve">. (2022), essa tecnologia </w:t>
      </w:r>
      <w:r w:rsidR="0064004A">
        <w:t xml:space="preserve">é usada </w:t>
      </w:r>
      <w:r w:rsidRPr="003F3D4A">
        <w:t xml:space="preserve">para desenvolver novas formas de arte digital a partir de artefatos, substituindo descrições textuais tradicionais por experiências mais dinâmicas e atraentes, transformando exposições estáticas em experiências imersivas e dinâmicas. Essa inovação permite uma nova forma de engajamento em museus, </w:t>
      </w:r>
      <w:r>
        <w:t>exposições</w:t>
      </w:r>
      <w:r w:rsidRPr="003F3D4A">
        <w:t xml:space="preserve"> e outros espaços culturais. No entanto, apesar desses avanços, há um aspecto crucial que frequentemente é negligenciado: a acessibilidade</w:t>
      </w:r>
      <w:r w:rsidR="00406B15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3F3D4A">
        <w:t>.</w:t>
      </w:r>
    </w:p>
    <w:p w14:paraId="7BE650C3" w14:textId="69E73CAD" w:rsidR="00804A2A" w:rsidRDefault="00804A2A" w:rsidP="003625F7">
      <w:pPr>
        <w:pStyle w:val="TF-TEXTO"/>
      </w:pPr>
      <w:r>
        <w:t>O</w:t>
      </w:r>
      <w:r w:rsidRPr="00804A2A">
        <w:t xml:space="preserve"> tema da acessibilidade em ambientes expositivos destaca-se como uma preocupação essencial para garantir que todas as pessoas, independentemente de suas limitações físicas ou sensoriais, possam desfrutar de uma experiência completa</w:t>
      </w:r>
      <w:r w:rsidR="00106203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804A2A">
        <w:t xml:space="preserve">. </w:t>
      </w:r>
      <w:r w:rsidR="00010ABC">
        <w:t>M</w:t>
      </w:r>
      <w:r w:rsidRPr="00804A2A">
        <w:t xml:space="preserve">uitos espaços ainda enfrentam desafios significativos em prover acesso </w:t>
      </w:r>
      <w:r w:rsidR="00010ABC">
        <w:t>total</w:t>
      </w:r>
      <w:r w:rsidRPr="00804A2A">
        <w:t xml:space="preserve">, </w:t>
      </w:r>
      <w:r w:rsidR="00010ABC">
        <w:t>criando</w:t>
      </w:r>
      <w:r w:rsidRPr="00804A2A">
        <w:t xml:space="preserve"> barreira</w:t>
      </w:r>
      <w:r w:rsidR="00010ABC">
        <w:t>s</w:t>
      </w:r>
      <w:r w:rsidRPr="00804A2A">
        <w:t xml:space="preserve"> ao acesso cultural e para pessoas com deficiência</w:t>
      </w:r>
      <w:r w:rsidR="00B6487D">
        <w:t xml:space="preserve"> (</w:t>
      </w:r>
      <w:r w:rsidR="00B6487D" w:rsidRPr="00B6487D">
        <w:t xml:space="preserve">American Alliance </w:t>
      </w:r>
      <w:proofErr w:type="spellStart"/>
      <w:r w:rsidR="00B6487D" w:rsidRPr="00B6487D">
        <w:t>of</w:t>
      </w:r>
      <w:proofErr w:type="spellEnd"/>
      <w:r w:rsidR="00B6487D" w:rsidRPr="00B6487D">
        <w:t xml:space="preserve"> </w:t>
      </w:r>
      <w:proofErr w:type="spellStart"/>
      <w:r w:rsidR="00B6487D" w:rsidRPr="00B6487D">
        <w:t>Museums</w:t>
      </w:r>
      <w:proofErr w:type="spellEnd"/>
      <w:r w:rsidR="00B6487D" w:rsidRPr="00B6487D">
        <w:t>, 2022</w:t>
      </w:r>
      <w:r w:rsidR="00B6487D">
        <w:t>)</w:t>
      </w:r>
      <w:r w:rsidRPr="00804A2A">
        <w:t>. Isso limita não apenas a experiência individual, mas também o potencial educativo e social das exposições.</w:t>
      </w:r>
      <w:r w:rsidR="00B6487D">
        <w:t xml:space="preserve"> </w:t>
      </w:r>
    </w:p>
    <w:p w14:paraId="3CFF2F82" w14:textId="65D14A4C" w:rsidR="00804A2A" w:rsidRDefault="00804A2A" w:rsidP="003625F7">
      <w:pPr>
        <w:pStyle w:val="TF-TEXTO"/>
      </w:pPr>
      <w:r w:rsidRPr="00804A2A">
        <w:t xml:space="preserve">A realidade aumentada, enquanto oferece novas maneiras de enriquecer exposições </w:t>
      </w:r>
      <w:r w:rsidR="00B71C9D">
        <w:t>por meio</w:t>
      </w:r>
      <w:r w:rsidRPr="00804A2A">
        <w:t xml:space="preserve"> da tecnologia, opera independentemente das questões de acessibilidade física e sensorial nos espaços expositivos. Cada uma dessas áreas, embora relevante para a melhoria da experiência do visitante, requer abordagens específicas e focadas para otimização</w:t>
      </w:r>
      <w:r w:rsidR="00341593">
        <w:t xml:space="preserve"> </w:t>
      </w:r>
      <w:r w:rsidR="00341593" w:rsidRPr="00052A09">
        <w:t>(</w:t>
      </w:r>
      <w:proofErr w:type="spellStart"/>
      <w:r w:rsidR="00341593" w:rsidRPr="00341593">
        <w:t>Cherukuru</w:t>
      </w:r>
      <w:proofErr w:type="spellEnd"/>
      <w:r w:rsidR="00341593">
        <w:t xml:space="preserve"> </w:t>
      </w:r>
      <w:r w:rsidR="00341593" w:rsidRPr="00022938">
        <w:rPr>
          <w:i/>
          <w:iCs/>
        </w:rPr>
        <w:t>et al</w:t>
      </w:r>
      <w:r w:rsidR="00341593">
        <w:t>., 2021</w:t>
      </w:r>
      <w:r w:rsidR="00341593" w:rsidRPr="00052A09">
        <w:t>)</w:t>
      </w:r>
      <w:r w:rsidR="00341593" w:rsidRPr="003F3D4A">
        <w:t>.</w:t>
      </w:r>
      <w:r w:rsidR="00341593">
        <w:t xml:space="preserve"> </w:t>
      </w:r>
      <w:r w:rsidR="00A23152" w:rsidRPr="00A23152">
        <w:t xml:space="preserve">Este </w:t>
      </w:r>
      <w:r w:rsidR="00A23152">
        <w:t>projeto</w:t>
      </w:r>
      <w:r w:rsidR="00A23152" w:rsidRPr="00A23152">
        <w:t xml:space="preserve">, portanto, foca no desenvolvimento de um aplicativo de realidade aumentada para transformar exposições e garantir a acessibilidade </w:t>
      </w:r>
      <w:r w:rsidR="005018F9">
        <w:t>para visitantes com deficiências visuais e auditivas.</w:t>
      </w:r>
    </w:p>
    <w:p w14:paraId="7BDBFCE0" w14:textId="0962E120" w:rsidR="00804A2A" w:rsidRDefault="00804A2A" w:rsidP="003625F7">
      <w:pPr>
        <w:pStyle w:val="TF-TEXTO"/>
      </w:pPr>
      <w:r w:rsidRPr="00804A2A">
        <w:t xml:space="preserve">Este </w:t>
      </w:r>
      <w:r w:rsidR="00AF704F">
        <w:t>projeto</w:t>
      </w:r>
      <w:r w:rsidRPr="00804A2A">
        <w:t xml:space="preserve"> será orientado pela seguinte pergunta de pesquisa: </w:t>
      </w:r>
      <w:r w:rsidR="0064004A">
        <w:t>“</w:t>
      </w:r>
      <w:r w:rsidR="00AF704F" w:rsidRPr="00AF704F">
        <w:t>Como desenvolver um aplicativo de realidade aumentada que enriqueça as exposições e garanta acessibilidade</w:t>
      </w:r>
      <w:r w:rsidR="00960EBE">
        <w:t xml:space="preserve"> para deficientes visuais e auditivos</w:t>
      </w:r>
      <w:r w:rsidR="00AF704F" w:rsidRPr="00AF704F">
        <w:t>?</w:t>
      </w:r>
      <w:r w:rsidR="00960EBE">
        <w:t>”.</w:t>
      </w:r>
    </w:p>
    <w:p w14:paraId="4DEEAE1F" w14:textId="5E83ACC3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4AC628C" w14:textId="05BD0D39" w:rsidR="007715B2" w:rsidRDefault="00C35E57" w:rsidP="007C67AC">
      <w:pPr>
        <w:pStyle w:val="TF-TEXTO"/>
      </w:pPr>
      <w:r>
        <w:t xml:space="preserve"> </w:t>
      </w:r>
      <w:r w:rsidR="007C67AC">
        <w:t xml:space="preserve">O objetivo é </w:t>
      </w:r>
      <w:r w:rsidR="0061295D">
        <w:t>d</w:t>
      </w:r>
      <w:r w:rsidR="0061295D" w:rsidRPr="0061295D">
        <w:t>esenvolver um aplicativo</w:t>
      </w:r>
      <w:r w:rsidR="0061295D">
        <w:t xml:space="preserve"> com</w:t>
      </w:r>
      <w:r w:rsidR="0061295D" w:rsidRPr="0061295D">
        <w:t xml:space="preserve"> realidade aumentada para a exposição </w:t>
      </w:r>
      <w:r w:rsidR="0061295D">
        <w:t>Fritz Muller de Ciências Naturais na FURB</w:t>
      </w:r>
      <w:r w:rsidR="0061295D" w:rsidRPr="0061295D">
        <w:t>, visando proporcionar uma experiência interativa e educativa para os visitantes</w:t>
      </w:r>
      <w:r w:rsidR="0061295D">
        <w:t xml:space="preserve"> e inclusão da acessibilidade </w:t>
      </w:r>
      <w:r w:rsidR="00BA788F" w:rsidRPr="00BA788F">
        <w:t>conforme os padrões WCAG, garantindo a inclusão de pessoas com deficiências visuais e auditivas.</w:t>
      </w:r>
    </w:p>
    <w:p w14:paraId="47B6A4A0" w14:textId="62D91749" w:rsidR="00FC00C8" w:rsidRDefault="00FC00C8" w:rsidP="007C67AC">
      <w:pPr>
        <w:pStyle w:val="TF-TEXTO"/>
      </w:pPr>
      <w:r>
        <w:t>Os objetivos específicos são:</w:t>
      </w:r>
    </w:p>
    <w:p w14:paraId="7ABFC6DA" w14:textId="2BF5E19C" w:rsidR="005860B2" w:rsidRDefault="00D01B22" w:rsidP="00022938">
      <w:pPr>
        <w:pStyle w:val="TF-ALNEA"/>
      </w:pPr>
      <w:r>
        <w:t>d</w:t>
      </w:r>
      <w:r w:rsidR="005860B2">
        <w:t>isponibilizar funcionalidades</w:t>
      </w:r>
      <w:r>
        <w:t xml:space="preserve"> voltadas para a acessibilidade;</w:t>
      </w:r>
    </w:p>
    <w:p w14:paraId="55B913D7" w14:textId="1CB58519" w:rsidR="00456DE1" w:rsidRDefault="005860B2" w:rsidP="00022938">
      <w:pPr>
        <w:pStyle w:val="TF-ALNEA"/>
      </w:pPr>
      <w:r>
        <w:t>a</w:t>
      </w:r>
      <w:r w:rsidR="00C70FC0">
        <w:t xml:space="preserve">nalisar e aplicar padrões de acessibilidade </w:t>
      </w:r>
      <w:r>
        <w:t>WCAG;</w:t>
      </w:r>
    </w:p>
    <w:p w14:paraId="1DA00200" w14:textId="11DF4346" w:rsidR="00085DE6" w:rsidRDefault="00085DE6" w:rsidP="00456DE1">
      <w:pPr>
        <w:pStyle w:val="TF-ALNEA"/>
      </w:pPr>
      <w:r>
        <w:t>enriquecer a experiência dos visitantes com</w:t>
      </w:r>
      <w:r w:rsidR="005860B2">
        <w:t xml:space="preserve"> combinação de</w:t>
      </w:r>
      <w:r>
        <w:t xml:space="preserve"> funcionalidades de reconhecimento de objetos com realidade aumentada</w:t>
      </w:r>
      <w:r w:rsidR="00D01B22">
        <w:t>.</w:t>
      </w:r>
    </w:p>
    <w:p w14:paraId="65E88EB3" w14:textId="59507C45" w:rsidR="00A44581" w:rsidRDefault="00A44581" w:rsidP="007715B2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5878149" w14:textId="7B0813EA" w:rsidR="007715B2" w:rsidRDefault="00052A09" w:rsidP="007715B2">
      <w:pPr>
        <w:pStyle w:val="TF-TEXTO"/>
      </w:pPr>
      <w:r w:rsidRPr="00052A09">
        <w:t xml:space="preserve">Nesta seção serão apresentados os trabalhos que se correlacionam com os objetivos deste projeto. Na subseção 2.1 é apresentado </w:t>
      </w:r>
      <w:r w:rsidR="00150B38" w:rsidRPr="00150B38">
        <w:t xml:space="preserve">um aplicativo móvel que atua como monitor virtual em museus de ciências, utilizando QR Codes para facilitar o acesso a informações educativas </w:t>
      </w:r>
      <w:r w:rsidRPr="00052A09">
        <w:t>(</w:t>
      </w:r>
      <w:r w:rsidR="0064004A">
        <w:t>Dantas</w:t>
      </w:r>
      <w:r w:rsidR="00150B38">
        <w:t xml:space="preserve"> </w:t>
      </w:r>
      <w:r w:rsidR="00150B38" w:rsidRPr="00022938">
        <w:rPr>
          <w:i/>
          <w:iCs/>
        </w:rPr>
        <w:t>et al</w:t>
      </w:r>
      <w:r w:rsidR="00150B38">
        <w:t>., 2020</w:t>
      </w:r>
      <w:r w:rsidRPr="00052A09">
        <w:t xml:space="preserve">). A subseção 2.2 traz a ideia de </w:t>
      </w:r>
      <w:r w:rsidR="00150B38" w:rsidRPr="00150B38">
        <w:t xml:space="preserve">um sistema que combina QR </w:t>
      </w:r>
      <w:proofErr w:type="spellStart"/>
      <w:r w:rsidR="00150B38" w:rsidRPr="00150B38">
        <w:t>Code</w:t>
      </w:r>
      <w:proofErr w:type="spellEnd"/>
      <w:r w:rsidR="00150B38" w:rsidRPr="00150B38">
        <w:t xml:space="preserve"> e realidade aumentada para proporcionar informações adicionais sobre obras de arte durante a visitação de museus </w:t>
      </w:r>
      <w:r w:rsidRPr="00052A09">
        <w:t>(</w:t>
      </w:r>
      <w:r w:rsidR="0064004A">
        <w:t>Silva</w:t>
      </w:r>
      <w:r w:rsidR="00150B38">
        <w:t xml:space="preserve">; </w:t>
      </w:r>
      <w:r w:rsidR="0064004A">
        <w:t>Braga</w:t>
      </w:r>
      <w:r w:rsidR="00150B38">
        <w:t>; S</w:t>
      </w:r>
      <w:r w:rsidR="0064004A">
        <w:t>cherer</w:t>
      </w:r>
      <w:r w:rsidR="00150B38">
        <w:t>, 2012</w:t>
      </w:r>
      <w:r w:rsidRPr="00052A09">
        <w:t xml:space="preserve">). Por fim, a subseção 2.3 aborda </w:t>
      </w:r>
      <w:r w:rsidR="00D13C8E">
        <w:t>o</w:t>
      </w:r>
      <w:r w:rsidRPr="00052A09">
        <w:t xml:space="preserve"> </w:t>
      </w:r>
      <w:r w:rsidR="00D13C8E" w:rsidRPr="00D13C8E">
        <w:t xml:space="preserve">uso da realidade aumentada em museus para enriquecer a experiência educativa dos visitantes, permitindo uma interação mais profunda com as exposições </w:t>
      </w:r>
      <w:r w:rsidRPr="00052A09">
        <w:t>(</w:t>
      </w:r>
      <w:r w:rsidR="0064004A">
        <w:t>Nascimento</w:t>
      </w:r>
      <w:r w:rsidRPr="00052A09">
        <w:t>, 202</w:t>
      </w:r>
      <w:r w:rsidR="00150B38">
        <w:t>1</w:t>
      </w:r>
      <w:r w:rsidRPr="00052A09">
        <w:t>).</w:t>
      </w:r>
    </w:p>
    <w:p w14:paraId="54521F25" w14:textId="669809F6" w:rsidR="00D13C8E" w:rsidRDefault="00D13C8E" w:rsidP="007715B2">
      <w:pPr>
        <w:pStyle w:val="TF-TEXTO"/>
      </w:pPr>
    </w:p>
    <w:p w14:paraId="45B894AB" w14:textId="2FC5EDF8" w:rsidR="00D13C8E" w:rsidRDefault="00CE78C2" w:rsidP="00F33753">
      <w:pPr>
        <w:pStyle w:val="Ttulo2"/>
      </w:pPr>
      <w:r>
        <w:lastRenderedPageBreak/>
        <w:t>DIQUINHA: APLICATIVO MÓVEL PARA AUXILIAR NO PROCESSO DE APRENDIZAGEM NÃO FORMAL EM MUSEUS</w:t>
      </w:r>
    </w:p>
    <w:p w14:paraId="7F1F2512" w14:textId="28D6FA04" w:rsidR="003C5B99" w:rsidRDefault="000D1059" w:rsidP="003C5B99">
      <w:pPr>
        <w:pStyle w:val="TF-TEXTO"/>
      </w:pPr>
      <w:r w:rsidRPr="000D1059">
        <w:t xml:space="preserve">O trabalho de </w:t>
      </w:r>
      <w:r w:rsidRPr="00E7445C">
        <w:t xml:space="preserve">Dantas </w:t>
      </w:r>
      <w:r w:rsidRPr="00022938">
        <w:rPr>
          <w:i/>
          <w:iCs/>
        </w:rPr>
        <w:t>et al.</w:t>
      </w:r>
      <w:r w:rsidRPr="00E7445C">
        <w:t xml:space="preserve"> (2020)</w:t>
      </w:r>
      <w:r w:rsidRPr="000D1059">
        <w:t xml:space="preserve"> apresenta o desenvolvimento do aplicativo </w:t>
      </w:r>
      <w:r w:rsidRPr="00E7445C">
        <w:t>“</w:t>
      </w:r>
      <w:proofErr w:type="spellStart"/>
      <w:r w:rsidRPr="00E7445C">
        <w:t>Diquinha</w:t>
      </w:r>
      <w:proofErr w:type="spellEnd"/>
      <w:r w:rsidRPr="00E7445C">
        <w:t>”</w:t>
      </w:r>
      <w:r w:rsidR="00F271B2">
        <w:t xml:space="preserve"> (</w:t>
      </w:r>
      <w:r w:rsidR="00E278DC">
        <w:fldChar w:fldCharType="begin"/>
      </w:r>
      <w:r w:rsidR="00E278DC">
        <w:instrText xml:space="preserve"> REF _Ref112957716 \h </w:instrText>
      </w:r>
      <w:r w:rsidR="00E278DC">
        <w:fldChar w:fldCharType="separate"/>
      </w:r>
      <w:r w:rsidR="005B119C">
        <w:t xml:space="preserve">Figura </w:t>
      </w:r>
      <w:r w:rsidR="005B119C">
        <w:rPr>
          <w:noProof/>
        </w:rPr>
        <w:t>1</w:t>
      </w:r>
      <w:r w:rsidR="00E278DC">
        <w:fldChar w:fldCharType="end"/>
      </w:r>
      <w:r w:rsidR="00F271B2">
        <w:t>)</w:t>
      </w:r>
      <w:r w:rsidRPr="000D1059">
        <w:t xml:space="preserve">, projetado para atuar como um monitor virtual em museus de ciências, utilizando a tecnologia de QR </w:t>
      </w:r>
      <w:r w:rsidR="00F33753">
        <w:t>C</w:t>
      </w:r>
      <w:r w:rsidRPr="000D1059">
        <w:t>odes para identificar e fornecer informações sobre artefatos. Este aplicativo foi desenvolvido com base em observações em campo e feedbacks de monitores reais, garantindo uma experiência enriquecedora e educativa para os usuários. O principal objetivo é melhorar a interação dos visitantes com as exposições, utilizando uma linguagem simples e informal para atrair o interesse do público</w:t>
      </w:r>
      <w:r w:rsidR="003C5B99">
        <w:t xml:space="preserve"> e para a inclusão ainda mais desse público, foi desenvolvido um sistema de acessibilidade </w:t>
      </w:r>
      <w:r w:rsidR="003C5B99" w:rsidRPr="003C5B99">
        <w:t>que permite aos visitantes ouvirem todas as informações disponibilizadas em texto através do aplicativo por meio de áudio, possibilitando assim atender um público que não é alfabetizado, ou eventualmente atender pessoas com deficiência visual.</w:t>
      </w:r>
    </w:p>
    <w:p w14:paraId="437DFA59" w14:textId="6C9FD0D6" w:rsidR="00F271B2" w:rsidRPr="00F3649F" w:rsidRDefault="00F271B2" w:rsidP="00F271B2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 xml:space="preserve">– </w:t>
      </w:r>
      <w:bookmarkEnd w:id="25"/>
      <w:r>
        <w:t>Interfaces do aplicativo</w:t>
      </w:r>
    </w:p>
    <w:p w14:paraId="52FA00E5" w14:textId="77777777" w:rsidR="00F271B2" w:rsidRPr="00C458D3" w:rsidRDefault="00F271B2" w:rsidP="00983D81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37E1B548" wp14:editId="7000F5D1">
            <wp:extent cx="5618425" cy="1876360"/>
            <wp:effectExtent l="12700" t="12700" r="8255" b="1651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6" cy="19080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3C57F" w14:textId="5E587303" w:rsidR="00F271B2" w:rsidRDefault="00F271B2" w:rsidP="00F33753">
      <w:pPr>
        <w:pStyle w:val="TF-FONTE"/>
      </w:pPr>
      <w:r w:rsidRPr="00F3649F">
        <w:t xml:space="preserve">Fonte: </w:t>
      </w:r>
      <w:r>
        <w:t>Dantas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</w:t>
      </w:r>
      <w:r>
        <w:t>2020</w:t>
      </w:r>
      <w:r w:rsidRPr="00F3649F">
        <w:t>).</w:t>
      </w:r>
    </w:p>
    <w:p w14:paraId="4847657C" w14:textId="2546DA3F" w:rsidR="000D1059" w:rsidRDefault="000D1059" w:rsidP="00CE78C2">
      <w:pPr>
        <w:pStyle w:val="TF-TEXTO"/>
      </w:pPr>
      <w:r w:rsidRPr="000D1059">
        <w:t xml:space="preserve">A funcionalidade principal do aplicativo inclui a capacidade de fornecer informações detalhadas e curiosidades sobre os artefatos através da leitura de códigos QR. Esta tecnologia permite uma interação mais intuitiva, onde os usuários simplesmente apontam a câmera de seus </w:t>
      </w:r>
      <w:r w:rsidR="00E278DC">
        <w:t>dispositivos móveis</w:t>
      </w:r>
      <w:r w:rsidRPr="000D1059">
        <w:t xml:space="preserve"> para os códigos e recebem conteúdo relevante. Este método não só facilita a aprendizagem autodidata como também enriquece a visita ao museu, oferecendo um contexto adicional que vai além das placas de exposição tradicionais.</w:t>
      </w:r>
    </w:p>
    <w:p w14:paraId="4C37F60D" w14:textId="25259BAF" w:rsidR="000D1059" w:rsidRDefault="000D1059" w:rsidP="00CE78C2">
      <w:pPr>
        <w:pStyle w:val="TF-TEXTO"/>
      </w:pPr>
      <w:r w:rsidRPr="000D1059">
        <w:t xml:space="preserve">No entanto, o aplicativo enfrenta limitações, como a dependência de dispositivos móveis com capacidade de leitura de QR e a necessidade de conectividade estável à internet, o que pode ser um desafio em ambientes com cobertura irregular de Wi-Fi. A pesquisa também revelou a necessidade de testes de usabilidade mais rigorosos para avaliar a eficácia da interação dos usuários com a interface do aplicativo. Apesar dessas limitações, o </w:t>
      </w:r>
      <w:r w:rsidR="0085138D">
        <w:t>“</w:t>
      </w:r>
      <w:proofErr w:type="spellStart"/>
      <w:r w:rsidR="0085138D" w:rsidRPr="000D1059">
        <w:t>Diquinha</w:t>
      </w:r>
      <w:proofErr w:type="spellEnd"/>
      <w:r w:rsidR="0085138D">
        <w:t>”</w:t>
      </w:r>
      <w:r w:rsidRPr="000D1059">
        <w:t xml:space="preserve"> representa um avanço significativo na maneira como as informações são transmitidas em ambientes de museus, potencializando a aprendizagem não formal através do uso de tecnologias móveis e interativas.</w:t>
      </w:r>
    </w:p>
    <w:p w14:paraId="5CBF12C2" w14:textId="3A78A7D3" w:rsidR="00CE78C2" w:rsidRDefault="00CE78C2" w:rsidP="00F33753">
      <w:pPr>
        <w:pStyle w:val="Ttulo2"/>
      </w:pPr>
      <w:r>
        <w:t>USO DE QR CODE E REALIDADE AUMENTADA COMO SUPORTE À VISITAÇÃO DE MUSEU</w:t>
      </w:r>
    </w:p>
    <w:p w14:paraId="71438650" w14:textId="0CD8AAC1" w:rsidR="00783B5D" w:rsidRDefault="00783B5D" w:rsidP="00CE78C2">
      <w:pPr>
        <w:pStyle w:val="TF-TEXTO"/>
      </w:pPr>
      <w:r w:rsidRPr="00E7445C">
        <w:t>Silva, Braga e Scherer (20</w:t>
      </w:r>
      <w:r>
        <w:t>12</w:t>
      </w:r>
      <w:r w:rsidRPr="00E7445C">
        <w:t>)</w:t>
      </w:r>
      <w:r>
        <w:t xml:space="preserve"> </w:t>
      </w:r>
      <w:r w:rsidRPr="00783B5D">
        <w:t xml:space="preserve">propõe o desenvolvimento de duas aplicações distintas que utilizam QR Codes e </w:t>
      </w:r>
      <w:r w:rsidR="00AE0DDB">
        <w:t>realidade aumentada</w:t>
      </w:r>
      <w:r w:rsidRPr="00783B5D">
        <w:t xml:space="preserve"> para apoiar a visitação em museus de artes. A primeira aplicação emprega QR Codes para fornecer aos visitantes informações adicionais sobre as obras de arte, acessíveis via dispositivos móveis. A segunda aplicação utiliza a </w:t>
      </w:r>
      <w:r w:rsidR="000A7B1B">
        <w:t>Realidade Aumentada (</w:t>
      </w:r>
      <w:r w:rsidRPr="00783B5D">
        <w:t>RA</w:t>
      </w:r>
      <w:r w:rsidR="000A7B1B">
        <w:t>)</w:t>
      </w:r>
      <w:r w:rsidRPr="00783B5D">
        <w:t xml:space="preserve"> para integrar elementos virtuais tridimensionais ao ambiente real, visando enriquecer a visualização das obras.</w:t>
      </w:r>
    </w:p>
    <w:p w14:paraId="4BF36949" w14:textId="317E8A39" w:rsidR="00783B5D" w:rsidRDefault="00783B5D" w:rsidP="00CE78C2">
      <w:pPr>
        <w:pStyle w:val="TF-TEXTO"/>
      </w:pPr>
      <w:r w:rsidRPr="00783B5D">
        <w:t>Essas tecnologias são aplicadas com o intuito de complementar as tradicionais formas de mediação cultural em museus, como guias áudio ou placas explicativas. A implementação dessas ferramentas digitais visa facilitar o acesso a informações detalhadas e proporcionar uma forma alternativa de interação com as exposições. Ao usar QR Codes e RA, o projeto busca superar limitações físicas e práticas, como a dificuldade de acessar certas informações ou de visualizar detalhes nas obras de arte.</w:t>
      </w:r>
    </w:p>
    <w:p w14:paraId="619954F4" w14:textId="75CCB6BC" w:rsidR="00783B5D" w:rsidRDefault="00783B5D" w:rsidP="00CE78C2">
      <w:pPr>
        <w:pStyle w:val="TF-TEXTO"/>
      </w:pPr>
      <w:r w:rsidRPr="00783B5D">
        <w:t>Embora a proposta inclua inovações tecnológicas voltadas para a melhoria da experiência de visita, ela também enfrenta desafios como a necessidade de compatibilidade dos dispositivos dos visitantes e a infraestrutura de conectividade dos museus. A implementação bem-sucedida dessas tecnologias depende da integração eficaz com as operações existentes do museu e da disposição dos visitantes em utilizar novos métodos de interação durante suas visitas.</w:t>
      </w:r>
    </w:p>
    <w:p w14:paraId="21DCD17C" w14:textId="6609847E" w:rsidR="00CE78C2" w:rsidRDefault="00CE78C2" w:rsidP="000A7B1B">
      <w:pPr>
        <w:pStyle w:val="Ttulo2"/>
      </w:pPr>
      <w:r>
        <w:t>APP INCLUIR: ACESSIBILIDADE CULTURAL NO MUSEU CASA DE ALUIZIO CAMPOS</w:t>
      </w:r>
    </w:p>
    <w:p w14:paraId="0C64E56D" w14:textId="1F97D911" w:rsidR="00400B18" w:rsidRDefault="00400B18" w:rsidP="008E2E22">
      <w:pPr>
        <w:pStyle w:val="TF-TEXTO"/>
      </w:pPr>
      <w:r w:rsidRPr="00E7445C">
        <w:t>Nascimento (2021)</w:t>
      </w:r>
      <w:r>
        <w:t xml:space="preserve"> </w:t>
      </w:r>
      <w:r w:rsidRPr="00400B18">
        <w:t>desenvolveu o</w:t>
      </w:r>
      <w:r w:rsidR="00DD556C">
        <w:t xml:space="preserve"> “</w:t>
      </w:r>
      <w:r w:rsidR="00DD556C" w:rsidRPr="00400B18">
        <w:t>Incluir</w:t>
      </w:r>
      <w:r w:rsidR="00DD556C">
        <w:t>” (</w:t>
      </w:r>
      <w:r w:rsidR="00646D10">
        <w:fldChar w:fldCharType="begin"/>
      </w:r>
      <w:r w:rsidR="00646D10">
        <w:instrText xml:space="preserve"> REF _Ref169467974 \h </w:instrText>
      </w:r>
      <w:r w:rsidR="00646D10">
        <w:fldChar w:fldCharType="separate"/>
      </w:r>
      <w:r w:rsidR="005B119C">
        <w:t xml:space="preserve">Figura </w:t>
      </w:r>
      <w:r w:rsidR="005B119C">
        <w:rPr>
          <w:noProof/>
        </w:rPr>
        <w:t>2</w:t>
      </w:r>
      <w:r w:rsidR="00646D10">
        <w:fldChar w:fldCharType="end"/>
      </w:r>
      <w:r w:rsidR="00DD556C">
        <w:t>)</w:t>
      </w:r>
      <w:r w:rsidRPr="00400B18">
        <w:t xml:space="preserve">, um aplicativo voltado para usuários com deficiência. O aplicativo usa Java e Android Studio para oferecer recursos de acessibilidade, como textos </w:t>
      </w:r>
      <w:r w:rsidRPr="00400B18">
        <w:lastRenderedPageBreak/>
        <w:t>adaptados e suportes auditivos e visuais. O objetivo é facilitar o acesso a conteúdos culturais de forma mais inclusiva.</w:t>
      </w:r>
    </w:p>
    <w:p w14:paraId="7AF262B3" w14:textId="04D92CA2" w:rsidR="00646D10" w:rsidRPr="00F3649F" w:rsidRDefault="00646D10" w:rsidP="00646D10">
      <w:pPr>
        <w:pStyle w:val="TF-LEGENDA"/>
      </w:pPr>
      <w:bookmarkStart w:id="26" w:name="_Ref169467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26"/>
      <w:r>
        <w:t xml:space="preserve"> </w:t>
      </w:r>
      <w:r w:rsidRPr="00F3649F">
        <w:t xml:space="preserve">– </w:t>
      </w:r>
      <w:r>
        <w:t>Interfaces de acesso as obras</w:t>
      </w:r>
    </w:p>
    <w:p w14:paraId="3FC15B19" w14:textId="77777777" w:rsidR="00646D10" w:rsidRPr="00C458D3" w:rsidRDefault="00646D10" w:rsidP="00646D10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19CFA588" wp14:editId="63D71164">
            <wp:extent cx="1785600" cy="3351600"/>
            <wp:effectExtent l="19050" t="19050" r="24765" b="20320"/>
            <wp:docPr id="1431227026" name="Imagem 1431227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7026" name="Imagem 1431227026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3351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D0A179" w14:textId="22BA32DD" w:rsidR="00646D10" w:rsidDel="004E2A85" w:rsidRDefault="00646D10" w:rsidP="00646D10">
      <w:pPr>
        <w:pStyle w:val="TF-FONTE"/>
        <w:rPr>
          <w:del w:id="27" w:author="Dalton Solano dos Reis" w:date="2024-07-01T09:19:00Z"/>
        </w:rPr>
      </w:pPr>
      <w:r w:rsidRPr="00F3649F">
        <w:t xml:space="preserve">Fonte: </w:t>
      </w:r>
      <w:r>
        <w:t>Nascimento</w:t>
      </w:r>
      <w:r w:rsidRPr="00F3649F">
        <w:t xml:space="preserve"> (</w:t>
      </w:r>
      <w:r>
        <w:t>2021</w:t>
      </w:r>
      <w:r w:rsidRPr="00F3649F">
        <w:t>).</w:t>
      </w:r>
    </w:p>
    <w:p w14:paraId="771BA769" w14:textId="77777777" w:rsidR="00646D10" w:rsidRDefault="00646D10" w:rsidP="004E2A85">
      <w:pPr>
        <w:pStyle w:val="TF-FONTE"/>
        <w:pPrChange w:id="28" w:author="Dalton Solano dos Reis" w:date="2024-07-01T09:19:00Z">
          <w:pPr>
            <w:pStyle w:val="TF-TEXTO"/>
          </w:pPr>
        </w:pPrChange>
      </w:pPr>
    </w:p>
    <w:p w14:paraId="17840B82" w14:textId="4CF22D7C" w:rsidR="001565E7" w:rsidRDefault="00400B18" w:rsidP="008E2E22">
      <w:pPr>
        <w:pStyle w:val="TF-TEXTO"/>
      </w:pPr>
      <w:r w:rsidRPr="00400B18">
        <w:t xml:space="preserve">O projeto segue o método Design Science </w:t>
      </w:r>
      <w:proofErr w:type="spellStart"/>
      <w:r w:rsidRPr="00400B18">
        <w:t>Research</w:t>
      </w:r>
      <w:proofErr w:type="spellEnd"/>
      <w:r w:rsidRPr="00400B18">
        <w:t xml:space="preserve"> (DSR), que foca na criação e avaliação de soluções tecnológicas para problemas reais. Esse método ajuda a garantir que o aplicativo seja prático e eficaz no ambiente para o qual foi projetado. A implementação visa servir de modelo para outras iniciativas que buscam melhorar a acessibilidade em espaços culturais.</w:t>
      </w:r>
    </w:p>
    <w:p w14:paraId="0617A47F" w14:textId="550B1728" w:rsidR="001565E7" w:rsidRDefault="00400B18" w:rsidP="008E2E22">
      <w:pPr>
        <w:pStyle w:val="TF-TEXTO"/>
      </w:pPr>
      <w:r w:rsidRPr="00400B18">
        <w:t xml:space="preserve">Apesar dos progressos, o </w:t>
      </w:r>
      <w:r w:rsidR="00DD556C">
        <w:t xml:space="preserve">software </w:t>
      </w:r>
      <w:r w:rsidRPr="00400B18">
        <w:t xml:space="preserve">enfrenta desafios como a necessidade de atualizações frequentes e integração com infraestruturas existentes. É </w:t>
      </w:r>
      <w:proofErr w:type="gramStart"/>
      <w:r w:rsidRPr="00400B18">
        <w:t>fundamental</w:t>
      </w:r>
      <w:proofErr w:type="gramEnd"/>
      <w:r w:rsidRPr="00400B18">
        <w:t xml:space="preserve"> uma avaliação contínua e o feedback dos usuários para ajustar as funcionalidades do aplicativo. Isso garante que ele continue a atender eficazmente às necessidades dos usuários e melhore constantemente a experiência de acessibilidade.</w:t>
      </w:r>
    </w:p>
    <w:p w14:paraId="25B7474A" w14:textId="5D16267F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</w:t>
      </w:r>
      <w:r w:rsidR="00901D0F">
        <w:t xml:space="preserve"> do software</w:t>
      </w:r>
    </w:p>
    <w:p w14:paraId="0336A8B2" w14:textId="61A1E363" w:rsidR="00451B94" w:rsidRDefault="00C237A5" w:rsidP="00451B94">
      <w:pPr>
        <w:pStyle w:val="TF-TEXTO"/>
      </w:pPr>
      <w:r w:rsidRPr="00C237A5">
        <w:t xml:space="preserve">Nesta seção, será apresentada a relevância desta aplicação para a área tecnológica, destacando sua contribuição para o avanço de soluções em realidade aumentada e acessibilidade em exposições. Serão detalhados os principais requisitos que o software deve atender para assegurar funcionalidade e eficácia, além da metodologia de desenvolvimento, que inclui um passo a passo detalhado integrado a um cronograma. </w:t>
      </w:r>
    </w:p>
    <w:p w14:paraId="78305E65" w14:textId="41724E43" w:rsidR="006B0760" w:rsidRDefault="00451B94" w:rsidP="003F6611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0068B51F" w14:textId="47C3A489" w:rsidR="006E2196" w:rsidRPr="006E2196" w:rsidRDefault="0011047A" w:rsidP="006E2196">
      <w:pPr>
        <w:pStyle w:val="TF-TEXTO"/>
      </w:pPr>
      <w:r>
        <w:t xml:space="preserve">No </w:t>
      </w:r>
      <w:r w:rsidR="005F59E9">
        <w:fldChar w:fldCharType="begin"/>
      </w:r>
      <w:r w:rsidR="005F59E9">
        <w:instrText xml:space="preserve"> REF _Ref52025161 \h </w:instrText>
      </w:r>
      <w:r w:rsidR="005F59E9">
        <w:fldChar w:fldCharType="separate"/>
      </w:r>
      <w:r w:rsidR="005B119C">
        <w:t xml:space="preserve">Quadro </w:t>
      </w:r>
      <w:r w:rsidR="005B119C">
        <w:rPr>
          <w:noProof/>
        </w:rPr>
        <w:t>1</w:t>
      </w:r>
      <w:r w:rsidR="005F59E9">
        <w:fldChar w:fldCharType="end"/>
      </w:r>
      <w:r>
        <w:t xml:space="preserve"> é apresentado um comparativo </w:t>
      </w:r>
      <w:r w:rsidR="008E2E22">
        <w:t xml:space="preserve">das </w:t>
      </w:r>
      <w:r>
        <w:t>características entre os trabalhos correlatos. Os itens listados são comuns à aplicação proposta de alguma maneira, onde as linhas apresentam as características e as colunas os trabalhos correlatos.</w:t>
      </w:r>
    </w:p>
    <w:p w14:paraId="72A23E67" w14:textId="5138E30F" w:rsidR="006B0760" w:rsidRDefault="006B0760" w:rsidP="006B0760">
      <w:pPr>
        <w:pStyle w:val="TF-LEGENDA"/>
      </w:pPr>
      <w:bookmarkStart w:id="43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43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8"/>
        <w:gridCol w:w="1723"/>
        <w:gridCol w:w="1721"/>
        <w:gridCol w:w="1836"/>
      </w:tblGrid>
      <w:tr w:rsidR="00802D0F" w14:paraId="4DC82DAE" w14:textId="77777777" w:rsidTr="00DB1AE2">
        <w:trPr>
          <w:trHeight w:val="567"/>
        </w:trPr>
        <w:tc>
          <w:tcPr>
            <w:tcW w:w="366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46CD0EE" w14:textId="3FB429B5" w:rsidR="00DB1AE2" w:rsidRPr="00DB1AE2" w:rsidRDefault="00150B38" w:rsidP="00DB1AE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Dantas</w:t>
            </w:r>
            <w:r w:rsidR="00DB1AE2">
              <w:rPr>
                <w:sz w:val="20"/>
                <w:szCs w:val="20"/>
              </w:rPr>
              <w:t xml:space="preserve"> </w:t>
            </w:r>
            <w:r w:rsidR="00DB1AE2">
              <w:rPr>
                <w:i/>
                <w:iCs/>
                <w:sz w:val="20"/>
                <w:szCs w:val="20"/>
              </w:rPr>
              <w:t>et al</w:t>
            </w:r>
            <w:r w:rsidR="00DB1AE2">
              <w:rPr>
                <w:sz w:val="20"/>
                <w:szCs w:val="20"/>
              </w:rPr>
              <w:t>.</w:t>
            </w:r>
            <w:r w:rsidR="00CB1D2E">
              <w:rPr>
                <w:sz w:val="20"/>
                <w:szCs w:val="20"/>
              </w:rPr>
              <w:t xml:space="preserve"> </w:t>
            </w:r>
            <w:r w:rsidR="00DB1AE2">
              <w:rPr>
                <w:sz w:val="20"/>
                <w:szCs w:val="20"/>
              </w:rPr>
              <w:br/>
              <w:t>(2020)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6E21CC83" w:rsidR="006B0760" w:rsidRDefault="00F63CEA" w:rsidP="00802D0F">
            <w:pPr>
              <w:pStyle w:val="TF-TEXTOQUADRO"/>
              <w:jc w:val="center"/>
            </w:pPr>
            <w:r>
              <w:t>Silva, Braga e Scherer</w:t>
            </w:r>
            <w:r>
              <w:br/>
              <w:t>(2012)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5AE2E716" w14:textId="35D09915" w:rsidR="006B0760" w:rsidRPr="007D4566" w:rsidRDefault="00937A7E" w:rsidP="00802D0F">
            <w:pPr>
              <w:pStyle w:val="TF-TEXTOQUADRO"/>
              <w:jc w:val="center"/>
            </w:pPr>
            <w:r>
              <w:t>Nascimento</w:t>
            </w:r>
            <w:r>
              <w:br/>
              <w:t>(2021)</w:t>
            </w:r>
          </w:p>
        </w:tc>
      </w:tr>
      <w:tr w:rsidR="00802D0F" w14:paraId="3380952D" w14:textId="77777777" w:rsidTr="00DB1AE2">
        <w:tc>
          <w:tcPr>
            <w:tcW w:w="3668" w:type="dxa"/>
            <w:shd w:val="clear" w:color="auto" w:fill="auto"/>
          </w:tcPr>
          <w:p w14:paraId="138D3B43" w14:textId="67A1FA3B" w:rsidR="006B0760" w:rsidRDefault="00DB1AE2" w:rsidP="004B3C46">
            <w:pPr>
              <w:pStyle w:val="TF-TEXTOQUADRO"/>
            </w:pPr>
            <w:r>
              <w:t>Aplicativo móvel</w:t>
            </w:r>
          </w:p>
        </w:tc>
        <w:tc>
          <w:tcPr>
            <w:tcW w:w="1723" w:type="dxa"/>
            <w:shd w:val="clear" w:color="auto" w:fill="auto"/>
          </w:tcPr>
          <w:p w14:paraId="2C274505" w14:textId="12180CBB" w:rsidR="006B0760" w:rsidRDefault="00DB1AE2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98F95D2" w14:textId="5F0535E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1473A4A9" w14:textId="404D4AEA" w:rsidR="006B0760" w:rsidRDefault="00937A7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00DB1AE2">
        <w:tc>
          <w:tcPr>
            <w:tcW w:w="3668" w:type="dxa"/>
            <w:shd w:val="clear" w:color="auto" w:fill="auto"/>
          </w:tcPr>
          <w:p w14:paraId="66E7B883" w14:textId="1049C3F1" w:rsidR="006B0760" w:rsidRDefault="00DB1AE2" w:rsidP="004B3C46">
            <w:pPr>
              <w:pStyle w:val="TF-TEXTOQUADRO"/>
            </w:pPr>
            <w:r>
              <w:t>Realidade Aumentada</w:t>
            </w:r>
            <w:r w:rsidR="00DD3792">
              <w:t xml:space="preserve"> para informações adicionais</w:t>
            </w:r>
          </w:p>
        </w:tc>
        <w:tc>
          <w:tcPr>
            <w:tcW w:w="1723" w:type="dxa"/>
            <w:shd w:val="clear" w:color="auto" w:fill="auto"/>
          </w:tcPr>
          <w:p w14:paraId="629E5946" w14:textId="476BD9A7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FD3AA8B" w14:textId="7ADE07D2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264287B7" w14:textId="67E9EE59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1F453D2" w14:textId="77777777" w:rsidTr="00DB1AE2">
        <w:tc>
          <w:tcPr>
            <w:tcW w:w="3668" w:type="dxa"/>
            <w:shd w:val="clear" w:color="auto" w:fill="auto"/>
          </w:tcPr>
          <w:p w14:paraId="50EC2C27" w14:textId="27E37B03" w:rsidR="006B0760" w:rsidRDefault="00DB1AE2" w:rsidP="004B3C46">
            <w:pPr>
              <w:pStyle w:val="TF-TEXTOQUADRO"/>
            </w:pPr>
            <w:r>
              <w:t>QR Code</w:t>
            </w:r>
            <w:r w:rsidR="000A7B1B">
              <w:t>s</w:t>
            </w:r>
            <w:r>
              <w:t xml:space="preserve"> </w:t>
            </w:r>
            <w:r w:rsidR="00DD3792">
              <w:t>como reconhecimento de objetos</w:t>
            </w:r>
          </w:p>
        </w:tc>
        <w:tc>
          <w:tcPr>
            <w:tcW w:w="1723" w:type="dxa"/>
            <w:shd w:val="clear" w:color="auto" w:fill="auto"/>
          </w:tcPr>
          <w:p w14:paraId="0F66C670" w14:textId="77FC7D6E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4D76A3C" w14:textId="4FF8DE7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07137ECE" w14:textId="0CFF72FC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4BD4C8AE" w14:textId="77777777" w:rsidTr="00DB1AE2">
        <w:tc>
          <w:tcPr>
            <w:tcW w:w="3668" w:type="dxa"/>
            <w:shd w:val="clear" w:color="auto" w:fill="auto"/>
          </w:tcPr>
          <w:p w14:paraId="65404E7E" w14:textId="0F6FBBCD" w:rsidR="006B0760" w:rsidRDefault="00DB1AE2" w:rsidP="004B3C46">
            <w:pPr>
              <w:pStyle w:val="TF-TEXTOQUADRO"/>
            </w:pPr>
            <w:r>
              <w:t>Processamento de imagem</w:t>
            </w:r>
            <w:r w:rsidR="00ED08A1">
              <w:t xml:space="preserve"> para artefatos</w:t>
            </w:r>
          </w:p>
        </w:tc>
        <w:tc>
          <w:tcPr>
            <w:tcW w:w="1723" w:type="dxa"/>
            <w:shd w:val="clear" w:color="auto" w:fill="auto"/>
          </w:tcPr>
          <w:p w14:paraId="6F10223E" w14:textId="177CDA59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58FEA8FF" w14:textId="557924BF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3CA61DDF" w14:textId="2ECF51DB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00DB1AE2">
        <w:tc>
          <w:tcPr>
            <w:tcW w:w="3668" w:type="dxa"/>
            <w:shd w:val="clear" w:color="auto" w:fill="auto"/>
          </w:tcPr>
          <w:p w14:paraId="3D239ECB" w14:textId="392D8863" w:rsidR="006B0760" w:rsidRDefault="00DB1AE2" w:rsidP="004B3C46">
            <w:pPr>
              <w:pStyle w:val="TF-TEXTOQUADRO"/>
            </w:pPr>
            <w:r>
              <w:t>Acessibilidade</w:t>
            </w:r>
            <w:r w:rsidR="00DD3792">
              <w:t xml:space="preserve"> para deficientes auditivos</w:t>
            </w:r>
          </w:p>
        </w:tc>
        <w:tc>
          <w:tcPr>
            <w:tcW w:w="1723" w:type="dxa"/>
            <w:shd w:val="clear" w:color="auto" w:fill="auto"/>
          </w:tcPr>
          <w:p w14:paraId="1A8F9496" w14:textId="6AC98FE8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1143F2DF" w14:textId="1EBE1944" w:rsidR="006B0760" w:rsidRDefault="00937A7E" w:rsidP="004B3C46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</w:tcPr>
          <w:p w14:paraId="76C90736" w14:textId="15AA9F39" w:rsidR="006B0760" w:rsidRDefault="00937A7E" w:rsidP="004B3C46">
            <w:pPr>
              <w:pStyle w:val="TF-TEXTOQUADRO"/>
            </w:pPr>
            <w:r>
              <w:t>Sim</w:t>
            </w:r>
          </w:p>
        </w:tc>
      </w:tr>
    </w:tbl>
    <w:p w14:paraId="10AD1F3D" w14:textId="24E97F16" w:rsidR="00C560BE" w:rsidRDefault="006B0760" w:rsidP="0011047A">
      <w:pPr>
        <w:pStyle w:val="TF-FONTE"/>
      </w:pPr>
      <w:r>
        <w:t>Fonte: elaborado pelo autor.</w:t>
      </w:r>
    </w:p>
    <w:p w14:paraId="6FD19C66" w14:textId="44107C44" w:rsidR="0011047A" w:rsidRDefault="00963AA3" w:rsidP="00022938">
      <w:pPr>
        <w:pStyle w:val="TF-TEXTO"/>
      </w:pPr>
      <w:r w:rsidRPr="00963AA3">
        <w:lastRenderedPageBreak/>
        <w:t xml:space="preserve">Nos trabalhos correlatos analisados, observa-se que tanto o estudo de Dantas </w:t>
      </w:r>
      <w:r w:rsidR="008E2E22">
        <w:t xml:space="preserve">(2020) </w:t>
      </w:r>
      <w:r w:rsidRPr="00963AA3">
        <w:t xml:space="preserve">quanto o de Silva, Braga e Scherer </w:t>
      </w:r>
      <w:r w:rsidR="008E2E22">
        <w:t xml:space="preserve">(2012) </w:t>
      </w:r>
      <w:r w:rsidRPr="00963AA3">
        <w:t xml:space="preserve">exploram a </w:t>
      </w:r>
      <w:r w:rsidR="00AE0DDB">
        <w:t xml:space="preserve">realidade aumentada </w:t>
      </w:r>
      <w:r w:rsidRPr="00963AA3">
        <w:t xml:space="preserve">e o uso de QR Codes para enriquecer a interação dos visitantes em ambientes museológicos. Eles demonstram como essas tecnologias podem ser utilizadas para fornecer informações adicionais sobre obras e exposições, melhorando a interatividade e a experiência educativa. No entanto, apesar de suas semelhanças, esses trabalhos apresentam diferenças em termos de aplicação e tipo de conteúdo oferecido. Por exemplo, Silva, Braga e Scherer </w:t>
      </w:r>
      <w:r w:rsidR="008E2E22">
        <w:t xml:space="preserve">(2012) </w:t>
      </w:r>
      <w:r w:rsidRPr="00963AA3">
        <w:t xml:space="preserve">adotam uma integração que combina RA com QR Codes para uma experiência informativa mais rica, enquanto Dantas </w:t>
      </w:r>
      <w:r w:rsidRPr="00022938">
        <w:rPr>
          <w:i/>
          <w:iCs/>
        </w:rPr>
        <w:t>et al.</w:t>
      </w:r>
      <w:r w:rsidRPr="00963AA3">
        <w:t xml:space="preserve"> </w:t>
      </w:r>
      <w:r w:rsidR="008E2E22">
        <w:t xml:space="preserve">(2020) </w:t>
      </w:r>
      <w:r w:rsidRPr="00963AA3">
        <w:t>se concentram em uma abordagem mais simplificada centrada principalmente no uso de QR Codes.</w:t>
      </w:r>
    </w:p>
    <w:p w14:paraId="4613E851" w14:textId="5E35AC55" w:rsidR="007C597E" w:rsidRDefault="007C597E" w:rsidP="00022938">
      <w:pPr>
        <w:pStyle w:val="TF-TEXTO"/>
      </w:pPr>
      <w:r w:rsidRPr="007C597E">
        <w:t>Por outro lado, o projeto de Nascimento</w:t>
      </w:r>
      <w:r w:rsidR="008E2E22">
        <w:t xml:space="preserve"> (2021)</w:t>
      </w:r>
      <w:r w:rsidRPr="007C597E">
        <w:t xml:space="preserve"> se destaca por seu foco exclusivo em realidade aumentada para criar uma experiência imersiva educativa em museus, sem a incorporação de QR Codes, mas com uma atenção particular à acessibilidade</w:t>
      </w:r>
      <w:r w:rsidR="007374C5">
        <w:t xml:space="preserve"> </w:t>
      </w:r>
      <w:r w:rsidR="007374C5" w:rsidRPr="007374C5">
        <w:t>para pessoas com deficiências visuais e auditivas</w:t>
      </w:r>
      <w:r w:rsidRPr="007C597E">
        <w:t xml:space="preserve">. Esta ênfase não apenas </w:t>
      </w:r>
      <w:r w:rsidR="00FB59FE">
        <w:t xml:space="preserve">permite </w:t>
      </w:r>
      <w:r w:rsidRPr="007C597E">
        <w:t>melhora</w:t>
      </w:r>
      <w:r w:rsidR="00FB59FE">
        <w:t>r</w:t>
      </w:r>
      <w:r w:rsidRPr="007C597E">
        <w:t xml:space="preserve"> a inclusão para pessoas com deficiências, mas também amplia o alcance educativo da tecnologia de RA.</w:t>
      </w:r>
    </w:p>
    <w:p w14:paraId="55B08633" w14:textId="25E836D4" w:rsidR="007C597E" w:rsidRDefault="007C597E" w:rsidP="00022938">
      <w:pPr>
        <w:pStyle w:val="TF-TEXTO"/>
      </w:pPr>
      <w:r w:rsidRPr="007C597E">
        <w:t xml:space="preserve">Considerando o contexto atual e as contribuições dos trabalhos correlatos, </w:t>
      </w:r>
      <w:r>
        <w:t>o projeto proposto</w:t>
      </w:r>
      <w:r w:rsidRPr="007C597E">
        <w:t xml:space="preserve"> visa integrar estas tecnologias de forma mais holística. </w:t>
      </w:r>
      <w:r w:rsidR="00C57FAA">
        <w:t>Este projeto</w:t>
      </w:r>
      <w:r w:rsidR="00C57FAA" w:rsidRPr="007C597E">
        <w:t xml:space="preserve"> </w:t>
      </w:r>
      <w:r w:rsidR="00C57FAA">
        <w:t>propõe</w:t>
      </w:r>
      <w:r w:rsidR="00FB59FE">
        <w:t xml:space="preserve"> desenvolver</w:t>
      </w:r>
      <w:r w:rsidRPr="007C597E">
        <w:t xml:space="preserve"> as limitações identificadas nos trabalhos anteriores</w:t>
      </w:r>
      <w:r w:rsidR="007374C5">
        <w:t xml:space="preserve">, </w:t>
      </w:r>
      <w:r w:rsidR="007374C5" w:rsidRPr="007374C5">
        <w:t xml:space="preserve">como a falta de integração entre RA e QR Codes (Dantas </w:t>
      </w:r>
      <w:r w:rsidR="007374C5" w:rsidRPr="004C184A">
        <w:rPr>
          <w:i/>
          <w:iCs/>
        </w:rPr>
        <w:t>et al.</w:t>
      </w:r>
      <w:r w:rsidR="007374C5" w:rsidRPr="007374C5">
        <w:t xml:space="preserve">, 2020), a ausência de funcionalidades específicas de acessibilidade em aplicações </w:t>
      </w:r>
      <w:r w:rsidR="007374C5">
        <w:t>que contenham</w:t>
      </w:r>
      <w:r w:rsidR="007374C5" w:rsidRPr="007374C5">
        <w:t xml:space="preserve"> RA (Silva, Braga e Scherer, 2012), e a limitação do foco exclusivamente em acessibilidade auditiva sem </w:t>
      </w:r>
      <w:r w:rsidR="00EB733A">
        <w:t>explorar outras</w:t>
      </w:r>
      <w:r w:rsidR="007374C5" w:rsidRPr="007374C5">
        <w:t xml:space="preserve"> tecnologias (Nascimento, 2021),</w:t>
      </w:r>
      <w:r w:rsidRPr="007C597E">
        <w:t xml:space="preserve"> e oferecer uma solução que não só utilize RA e </w:t>
      </w:r>
      <w:r w:rsidR="00353E78">
        <w:t>reconhecimento de objetos</w:t>
      </w:r>
      <w:r w:rsidRPr="007C597E">
        <w:t xml:space="preserve"> de maneira integrada, mas que também aborde a questão da acessibilidade</w:t>
      </w:r>
      <w:r w:rsidR="00353E78">
        <w:t xml:space="preserve"> para</w:t>
      </w:r>
      <w:r w:rsidR="00353E78" w:rsidRPr="00BA788F">
        <w:t xml:space="preserve"> pessoas com deficiências visuais e auditivas</w:t>
      </w:r>
      <w:r w:rsidRPr="007C597E">
        <w:t xml:space="preserve">. </w:t>
      </w:r>
      <w:r w:rsidR="00695106">
        <w:t>D</w:t>
      </w:r>
      <w:r w:rsidR="00C57FAA">
        <w:t>esta forma</w:t>
      </w:r>
      <w:r w:rsidR="00FB59FE">
        <w:t>,</w:t>
      </w:r>
      <w:r w:rsidRPr="007C597E">
        <w:t xml:space="preserve"> proporcionar uma solução que melhore não apenas a interação e o engajamento dos visitantes com as exposições, mas que também ofereça recursos educativos e acessíveis, com um foco especial na facilidade de uso e na inclusão.</w:t>
      </w:r>
    </w:p>
    <w:p w14:paraId="49544EB8" w14:textId="07069581" w:rsidR="00062A3D" w:rsidRPr="00062A3D" w:rsidDel="004E2A85" w:rsidRDefault="00062A3D" w:rsidP="00062A3D">
      <w:pPr>
        <w:pStyle w:val="TF-TEXTO"/>
        <w:rPr>
          <w:del w:id="44" w:author="Dalton Solano dos Reis" w:date="2024-07-01T09:24:00Z"/>
        </w:rPr>
      </w:pPr>
      <w:r w:rsidRPr="00062A3D">
        <w:t xml:space="preserve">Este enfoque não é trivial, mas sim uma tentativa </w:t>
      </w:r>
      <w:del w:id="45" w:author="Dalton Solano dos Reis" w:date="2024-07-01T09:23:00Z">
        <w:r w:rsidRPr="00062A3D" w:rsidDel="004E2A85">
          <w:delText xml:space="preserve">decisiva </w:delText>
        </w:r>
      </w:del>
      <w:r w:rsidRPr="00062A3D">
        <w:t xml:space="preserve">de aprimorar </w:t>
      </w:r>
      <w:del w:id="46" w:author="Dalton Solano dos Reis" w:date="2024-07-01T09:23:00Z">
        <w:r w:rsidRPr="00062A3D" w:rsidDel="004E2A85">
          <w:delText xml:space="preserve">profundamente </w:delText>
        </w:r>
      </w:del>
      <w:r w:rsidRPr="00062A3D">
        <w:t xml:space="preserve">a experiência do usuário e de contribuir </w:t>
      </w:r>
      <w:del w:id="47" w:author="Dalton Solano dos Reis" w:date="2024-07-01T09:23:00Z">
        <w:r w:rsidRPr="00062A3D" w:rsidDel="004E2A85">
          <w:delText xml:space="preserve">significativamente </w:delText>
        </w:r>
      </w:del>
      <w:r w:rsidRPr="00062A3D">
        <w:t xml:space="preserve">para a pesquisa e desenvolvimento no campo da educação museológica e da tecnologia aplicada. O projeto busca fornecer uma base </w:t>
      </w:r>
      <w:del w:id="48" w:author="Dalton Solano dos Reis" w:date="2024-07-01T09:23:00Z">
        <w:r w:rsidRPr="00062A3D" w:rsidDel="004E2A85">
          <w:delText xml:space="preserve">extremamente </w:delText>
        </w:r>
      </w:del>
      <w:r w:rsidRPr="00062A3D">
        <w:t xml:space="preserve">robusta para futuras inovações na área e espera-se que os resultados e documentação sejam </w:t>
      </w:r>
      <w:del w:id="49" w:author="Dalton Solano dos Reis" w:date="2024-07-01T09:24:00Z">
        <w:r w:rsidRPr="00062A3D" w:rsidDel="004E2A85">
          <w:delText xml:space="preserve">amplamente </w:delText>
        </w:r>
      </w:del>
      <w:r w:rsidRPr="00062A3D">
        <w:t>compartilhados, beneficiando a comunidade acadêmica e prática com percepções</w:t>
      </w:r>
      <w:r w:rsidR="00353E78">
        <w:t xml:space="preserve"> </w:t>
      </w:r>
      <w:del w:id="50" w:author="Dalton Solano dos Reis" w:date="2024-07-01T09:24:00Z">
        <w:r w:rsidRPr="00062A3D" w:rsidDel="004E2A85">
          <w:delText>valios</w:delText>
        </w:r>
        <w:r w:rsidR="00353E78" w:rsidDel="004E2A85">
          <w:delText>a</w:delText>
        </w:r>
        <w:r w:rsidRPr="00062A3D" w:rsidDel="004E2A85">
          <w:delText xml:space="preserve">s </w:delText>
        </w:r>
      </w:del>
      <w:r w:rsidRPr="00062A3D">
        <w:t xml:space="preserve">sobre a implementação eficiente de tecnologias </w:t>
      </w:r>
      <w:del w:id="51" w:author="Dalton Solano dos Reis" w:date="2024-07-01T09:24:00Z">
        <w:r w:rsidRPr="00062A3D" w:rsidDel="004E2A85">
          <w:delText xml:space="preserve">emergentes </w:delText>
        </w:r>
      </w:del>
      <w:r w:rsidRPr="00062A3D">
        <w:t>em ambientes educativos.</w:t>
      </w:r>
    </w:p>
    <w:p w14:paraId="7E68A56E" w14:textId="77777777" w:rsidR="00062A3D" w:rsidRDefault="00062A3D" w:rsidP="004E2A85">
      <w:pPr>
        <w:pStyle w:val="TF-TEXTO"/>
      </w:pPr>
    </w:p>
    <w:p w14:paraId="3D7F289F" w14:textId="35E79788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63D8A8D6" w14:textId="25888A0C" w:rsidR="00502776" w:rsidRDefault="00502776" w:rsidP="00502776">
      <w:pPr>
        <w:pStyle w:val="TF-TEXTO"/>
      </w:pPr>
      <w:r>
        <w:t xml:space="preserve">O </w:t>
      </w:r>
      <w:r w:rsidR="00FB59FE">
        <w:t xml:space="preserve">aplicativo </w:t>
      </w:r>
      <w:r>
        <w:t>proposto deverá apresentar os seguintes Requisitos Funcionais (</w:t>
      </w:r>
      <w:proofErr w:type="spellStart"/>
      <w:r>
        <w:t>RF</w:t>
      </w:r>
      <w:ins w:id="52" w:author="Dalton Solano dos Reis" w:date="2024-07-01T09:24:00Z">
        <w:r w:rsidR="004E2A85">
          <w:t>s</w:t>
        </w:r>
      </w:ins>
      <w:proofErr w:type="spellEnd"/>
      <w:r>
        <w:t>) e Requisitos Não Funcionais (</w:t>
      </w:r>
      <w:proofErr w:type="spellStart"/>
      <w:r>
        <w:t>RNF</w:t>
      </w:r>
      <w:ins w:id="53" w:author="Dalton Solano dos Reis" w:date="2024-07-01T09:24:00Z">
        <w:r w:rsidR="004E2A85">
          <w:t>s</w:t>
        </w:r>
      </w:ins>
      <w:proofErr w:type="spellEnd"/>
      <w:r>
        <w:t>):</w:t>
      </w:r>
    </w:p>
    <w:p w14:paraId="3C13D60D" w14:textId="2CD1E607" w:rsidR="00502776" w:rsidRDefault="005F59E9" w:rsidP="00022938">
      <w:pPr>
        <w:pStyle w:val="TF-ALNEA"/>
        <w:numPr>
          <w:ilvl w:val="0"/>
          <w:numId w:val="23"/>
        </w:numPr>
      </w:pPr>
      <w:r>
        <w:t xml:space="preserve">o </w:t>
      </w:r>
      <w:r w:rsidRPr="005F59E9">
        <w:t>aplicativo deve permitir ao usuário acessar as funções do trabalho proposto via aplicativo móvel (RF);</w:t>
      </w:r>
    </w:p>
    <w:p w14:paraId="78E66CD2" w14:textId="4AA62E86" w:rsidR="00502776" w:rsidRDefault="005F59E9" w:rsidP="00022938">
      <w:pPr>
        <w:pStyle w:val="TF-ALNEA"/>
      </w:pPr>
      <w:r>
        <w:t xml:space="preserve">o </w:t>
      </w:r>
      <w:r w:rsidRPr="005F59E9">
        <w:t>aplicativo dever permitir ao usuário realizar reconhecimento de objetos 3D no aplicativo para reconhecer os animais da exposição (RF);</w:t>
      </w:r>
    </w:p>
    <w:p w14:paraId="531179C5" w14:textId="7424BD06" w:rsidR="00502776" w:rsidRDefault="005F59E9" w:rsidP="00022938">
      <w:pPr>
        <w:pStyle w:val="TF-ALNEA"/>
      </w:pPr>
      <w:r>
        <w:t xml:space="preserve">o </w:t>
      </w:r>
      <w:r w:rsidR="002103FF" w:rsidRPr="002103FF">
        <w:t xml:space="preserve">aplicativo deve permitir ao usuário utilizar realidade aumentada para exibir informações adicionais sobre o animal </w:t>
      </w:r>
      <w:del w:id="54" w:author="Dalton Solano dos Reis" w:date="2024-07-01T09:25:00Z">
        <w:r w:rsidR="002103FF" w:rsidRPr="002103FF" w:rsidDel="00E3148F">
          <w:delText xml:space="preserve">dentro </w:delText>
        </w:r>
      </w:del>
      <w:ins w:id="55" w:author="Dalton Solano dos Reis" w:date="2024-07-01T09:25:00Z">
        <w:r w:rsidR="00E3148F">
          <w:t>cadastrado</w:t>
        </w:r>
        <w:r w:rsidR="00E3148F" w:rsidRPr="002103FF">
          <w:t xml:space="preserve"> </w:t>
        </w:r>
      </w:ins>
      <w:del w:id="56" w:author="Dalton Solano dos Reis" w:date="2024-07-01T09:25:00Z">
        <w:r w:rsidR="002103FF" w:rsidRPr="002103FF" w:rsidDel="00E3148F">
          <w:delText xml:space="preserve">do </w:delText>
        </w:r>
      </w:del>
      <w:ins w:id="57" w:author="Dalton Solano dos Reis" w:date="2024-07-01T09:25:00Z">
        <w:r w:rsidR="00E3148F">
          <w:t>no</w:t>
        </w:r>
        <w:r w:rsidR="00E3148F" w:rsidRPr="002103FF">
          <w:t xml:space="preserve"> </w:t>
        </w:r>
      </w:ins>
      <w:r w:rsidR="002103FF" w:rsidRPr="002103FF">
        <w:t>aplicativo (RF);</w:t>
      </w:r>
    </w:p>
    <w:p w14:paraId="32947E0D" w14:textId="3FF87FDB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 princípios de acessibilidade</w:t>
      </w:r>
      <w:r>
        <w:t xml:space="preserve"> conforme as diretrizes WCAG</w:t>
      </w:r>
      <w:r w:rsidRPr="002103FF">
        <w:t xml:space="preserve"> (RNF);</w:t>
      </w:r>
    </w:p>
    <w:p w14:paraId="27A61662" w14:textId="11382570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</w:t>
      </w:r>
      <w:r w:rsidR="0000478D">
        <w:t xml:space="preserve"> os padrões do Material Design do Google para assegurar a usabilidade</w:t>
      </w:r>
      <w:r w:rsidRPr="002103FF">
        <w:t xml:space="preserve"> (RNF);</w:t>
      </w:r>
    </w:p>
    <w:p w14:paraId="0ED4E439" w14:textId="29C19197" w:rsidR="00AE5B7A" w:rsidRDefault="002103FF" w:rsidP="00022938">
      <w:pPr>
        <w:pStyle w:val="TF-ALNEA"/>
      </w:pPr>
      <w:r>
        <w:t xml:space="preserve">o </w:t>
      </w:r>
      <w:r w:rsidRPr="002103FF">
        <w:t>aplicativo deve utilizar animais da exposição como marcadores (RNF);</w:t>
      </w:r>
    </w:p>
    <w:p w14:paraId="61874BA5" w14:textId="370F0EE1" w:rsidR="00AE5B7A" w:rsidRDefault="002103FF" w:rsidP="00022938">
      <w:pPr>
        <w:pStyle w:val="TF-ALNEA"/>
      </w:pPr>
      <w:r>
        <w:t xml:space="preserve">o </w:t>
      </w:r>
      <w:r w:rsidRPr="002103FF">
        <w:t>aplicativo deve ser construído para a plataforma Android (RNF);</w:t>
      </w:r>
    </w:p>
    <w:p w14:paraId="2AB0D8FF" w14:textId="459C6DCC" w:rsidR="002103FF" w:rsidRPr="00502776" w:rsidRDefault="002103FF" w:rsidP="00022938">
      <w:pPr>
        <w:pStyle w:val="TF-ALNEA"/>
      </w:pPr>
      <w:r>
        <w:t xml:space="preserve">o </w:t>
      </w:r>
      <w:r w:rsidRPr="002103FF">
        <w:t xml:space="preserve">aplicativo deve ser implementado na linguagem de programação </w:t>
      </w:r>
      <w:proofErr w:type="spellStart"/>
      <w:r w:rsidRPr="002103FF">
        <w:t>Kotlin</w:t>
      </w:r>
      <w:proofErr w:type="spellEnd"/>
      <w:r w:rsidRPr="002103FF">
        <w:t xml:space="preserve">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366D4CD" w14:textId="476D7139" w:rsidR="00AE5B7A" w:rsidRDefault="00AE5B7A" w:rsidP="00451B94">
      <w:pPr>
        <w:pStyle w:val="TF-TEXTO"/>
      </w:pPr>
      <w:r>
        <w:t xml:space="preserve">O trabalho será desenvolvido </w:t>
      </w:r>
      <w:r w:rsidR="0063694A">
        <w:t>observando as seguintes etapas:</w:t>
      </w:r>
    </w:p>
    <w:p w14:paraId="4DA9EA16" w14:textId="04A02D2F" w:rsidR="0063694A" w:rsidRDefault="0063694A" w:rsidP="00022938">
      <w:pPr>
        <w:pStyle w:val="TF-ALNEA"/>
        <w:numPr>
          <w:ilvl w:val="0"/>
          <w:numId w:val="24"/>
        </w:numPr>
      </w:pPr>
      <w:r>
        <w:t xml:space="preserve">levantamento </w:t>
      </w:r>
      <w:r w:rsidR="00B53AA3">
        <w:t xml:space="preserve">bibliográfico: realizar levantamento bibliográfico sobre acessibilidade, </w:t>
      </w:r>
      <w:r w:rsidR="00EB64AE">
        <w:t>reconhecimento</w:t>
      </w:r>
      <w:r w:rsidR="00FB59FE">
        <w:t xml:space="preserve"> </w:t>
      </w:r>
      <w:r w:rsidR="00B53AA3">
        <w:t>de objetos 3D, desenvolvimento de realidade aumentada e trabalhos correlatos;</w:t>
      </w:r>
    </w:p>
    <w:p w14:paraId="063A1EBF" w14:textId="13ED6970" w:rsidR="00B53AA3" w:rsidRDefault="00B53AA3" w:rsidP="00022938">
      <w:pPr>
        <w:pStyle w:val="TF-ALNEA"/>
      </w:pPr>
      <w:r>
        <w:t>reavaliação dos requisitos: com base no levantamento bibliográfico e nos objetivos do trabalho em questão, reajustar os requisi</w:t>
      </w:r>
      <w:r w:rsidR="00165C14">
        <w:t>tos, se necessário;</w:t>
      </w:r>
    </w:p>
    <w:p w14:paraId="1CB29262" w14:textId="3CCA9FCA" w:rsidR="005D2867" w:rsidRDefault="005D2867" w:rsidP="00022938">
      <w:pPr>
        <w:pStyle w:val="TF-ALNEA"/>
      </w:pPr>
      <w:r>
        <w:t xml:space="preserve">especificação do trabalho: </w:t>
      </w:r>
      <w:r>
        <w:rPr>
          <w:rFonts w:ascii="TimesNewRomanPSMT" w:hAnsi="TimesNewRomanPSMT" w:cs="TimesNewRomanPSMT"/>
        </w:rPr>
        <w:t>elaborar diagrama de classes e diagrama de casos de uso</w:t>
      </w:r>
      <w:r w:rsidR="00FE719A">
        <w:rPr>
          <w:rFonts w:ascii="TimesNewRomanPSMT" w:hAnsi="TimesNewRomanPSMT" w:cs="TimesNewRomanPSMT"/>
        </w:rPr>
        <w:t xml:space="preserve"> com a ferramenta </w:t>
      </w:r>
      <w:proofErr w:type="spellStart"/>
      <w:r w:rsidR="00FE719A">
        <w:rPr>
          <w:rFonts w:ascii="TimesNewRomanPSMT" w:hAnsi="TimesNewRomanPSMT" w:cs="TimesNewRomanPSMT"/>
        </w:rPr>
        <w:t>StarUML</w:t>
      </w:r>
      <w:proofErr w:type="spellEnd"/>
      <w:r w:rsidR="00F34531">
        <w:rPr>
          <w:rFonts w:ascii="TimesNewRomanPSMT" w:hAnsi="TimesNewRomanPSMT" w:cs="TimesNewRomanPSMT"/>
        </w:rPr>
        <w:t>;</w:t>
      </w:r>
    </w:p>
    <w:p w14:paraId="40FF2D95" w14:textId="631759A5" w:rsidR="00AE5B7A" w:rsidRDefault="00165C14" w:rsidP="00022938">
      <w:pPr>
        <w:pStyle w:val="TF-ALNEA"/>
      </w:pPr>
      <w:r>
        <w:t xml:space="preserve">seleção de animais: selecionar alguns animais </w:t>
      </w:r>
      <w:r w:rsidRPr="00165C14">
        <w:t>taxidermizados</w:t>
      </w:r>
      <w:r>
        <w:t xml:space="preserve"> da exposição para usar como base do </w:t>
      </w:r>
      <w:r w:rsidR="00EB64AE">
        <w:t xml:space="preserve">reconhecimento </w:t>
      </w:r>
      <w:r>
        <w:t>3D;</w:t>
      </w:r>
    </w:p>
    <w:p w14:paraId="5679F613" w14:textId="646C328A" w:rsidR="00165C14" w:rsidRDefault="00165C14" w:rsidP="00022938">
      <w:pPr>
        <w:pStyle w:val="TF-ALNEA"/>
      </w:pPr>
      <w:r>
        <w:t xml:space="preserve">desenvolvimento: implementação do aplicativo seguindo os requisitos levantados, utilizando </w:t>
      </w:r>
      <w:proofErr w:type="spellStart"/>
      <w:r>
        <w:t>Kotlin</w:t>
      </w:r>
      <w:proofErr w:type="spellEnd"/>
      <w:r w:rsidR="00996635">
        <w:t>;</w:t>
      </w:r>
    </w:p>
    <w:p w14:paraId="516050D3" w14:textId="353AB486" w:rsidR="00165C14" w:rsidRDefault="00165C14" w:rsidP="00022938">
      <w:pPr>
        <w:pStyle w:val="TF-ALNEA"/>
      </w:pPr>
      <w:r>
        <w:t>testes</w:t>
      </w:r>
      <w:r w:rsidR="005C0B3F">
        <w:t xml:space="preserve"> funcionais</w:t>
      </w:r>
      <w:r>
        <w:t>: efetuar testes de funcionalidade</w:t>
      </w:r>
      <w:r w:rsidR="00FE719A">
        <w:t xml:space="preserve"> com usuários referentes às questões de acessibilidade e usabilidade, utilizando os animais presentes</w:t>
      </w:r>
      <w:r>
        <w:t xml:space="preserve"> na exposiçã</w:t>
      </w:r>
      <w:r w:rsidR="00FE719A">
        <w:t>o</w:t>
      </w:r>
      <w:r w:rsidR="00996635">
        <w:t>.</w:t>
      </w:r>
    </w:p>
    <w:p w14:paraId="6EACAAA3" w14:textId="5FC65897" w:rsidR="002676B8" w:rsidRDefault="002676B8" w:rsidP="002676B8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</w:instrText>
      </w:r>
      <w:r>
        <w:fldChar w:fldCharType="separate"/>
      </w:r>
      <w:r w:rsidR="005B119C">
        <w:t xml:space="preserve">Quadro </w:t>
      </w:r>
      <w:r w:rsidR="005B119C">
        <w:rPr>
          <w:noProof/>
        </w:rPr>
        <w:t>2</w:t>
      </w:r>
      <w:r>
        <w:fldChar w:fldCharType="end"/>
      </w:r>
      <w:r>
        <w:t>.</w:t>
      </w:r>
    </w:p>
    <w:p w14:paraId="711B1D48" w14:textId="03FF1F8F" w:rsidR="002676B8" w:rsidRPr="007E0D87" w:rsidRDefault="002676B8" w:rsidP="002676B8">
      <w:pPr>
        <w:pStyle w:val="TF-LEGENDA"/>
      </w:pPr>
      <w:bookmarkStart w:id="58" w:name="_Ref98650273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58"/>
      <w:r w:rsidRPr="007E0D87">
        <w:t xml:space="preserve"> - Cronograma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329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2676B8" w:rsidRPr="007E0D87" w14:paraId="32173962" w14:textId="7E8FCDFF" w:rsidTr="00062A3D">
        <w:trPr>
          <w:cantSplit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83F4CE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DEBE4C" w14:textId="1496FCD0" w:rsidR="002676B8" w:rsidRDefault="002676B8" w:rsidP="004D4EE8">
            <w:pPr>
              <w:pStyle w:val="TF-TEXTOQUADROCentralizado"/>
            </w:pPr>
            <w:r>
              <w:t>2024</w:t>
            </w:r>
          </w:p>
        </w:tc>
      </w:tr>
      <w:tr w:rsidR="002676B8" w:rsidRPr="007E0D87" w14:paraId="6102DD82" w14:textId="153763D2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00134D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9555748" w14:textId="3FB81352" w:rsidR="002676B8" w:rsidRPr="007E0D87" w:rsidRDefault="002676B8" w:rsidP="004D4EE8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A020E98" w14:textId="7555C270" w:rsidR="002676B8" w:rsidRPr="007E0D87" w:rsidRDefault="002676B8" w:rsidP="004D4EE8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BF6A1DB" w14:textId="19D7B7D6" w:rsidR="002676B8" w:rsidRPr="007E0D87" w:rsidRDefault="002676B8" w:rsidP="004D4EE8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FAC10B9" w14:textId="2006D1C9" w:rsidR="002676B8" w:rsidRPr="007E0D87" w:rsidRDefault="002676B8" w:rsidP="004D4EE8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0A4B97" w14:textId="59E8FA13" w:rsidR="002676B8" w:rsidRPr="007E0D87" w:rsidRDefault="002676B8" w:rsidP="004D4EE8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8FD2CA9" w14:textId="3F5F0D89" w:rsidR="002676B8" w:rsidRDefault="002676B8" w:rsidP="004D4EE8">
            <w:pPr>
              <w:pStyle w:val="TF-TEXTOQUADROCentralizado"/>
            </w:pPr>
            <w:r>
              <w:t>nov.</w:t>
            </w:r>
          </w:p>
        </w:tc>
      </w:tr>
      <w:tr w:rsidR="002676B8" w:rsidRPr="007E0D87" w14:paraId="3437023B" w14:textId="73A6F9CD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5F8B598" w14:textId="77777777" w:rsidR="002676B8" w:rsidRPr="007E0D87" w:rsidRDefault="002676B8" w:rsidP="004D4EE8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715B5B3D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8C816E3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F22F9AE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D13B50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4DD4142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D489C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775507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05A48A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86286A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EC91BA9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shd w:val="clear" w:color="auto" w:fill="A6A6A6"/>
          </w:tcPr>
          <w:p w14:paraId="576492CE" w14:textId="731FA5DA" w:rsidR="002676B8" w:rsidRPr="007E0D87" w:rsidRDefault="00D51450" w:rsidP="004D4EE8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shd w:val="clear" w:color="auto" w:fill="A6A6A6"/>
          </w:tcPr>
          <w:p w14:paraId="67CA2654" w14:textId="202A8552" w:rsidR="002676B8" w:rsidRPr="007E0D87" w:rsidRDefault="00D51450" w:rsidP="004D4EE8">
            <w:pPr>
              <w:pStyle w:val="TF-TEXTOQUADROCentralizado"/>
            </w:pPr>
            <w:r>
              <w:t>2</w:t>
            </w:r>
          </w:p>
        </w:tc>
      </w:tr>
      <w:tr w:rsidR="002676B8" w:rsidRPr="007E0D87" w14:paraId="33BD5BCD" w14:textId="512D6445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3D5D5133" w14:textId="5218E01C" w:rsidR="002676B8" w:rsidRPr="007E0D87" w:rsidRDefault="00D51450" w:rsidP="004D4EE8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000DB1B" w14:textId="4DE2424D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E282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C3FD6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DD486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30B95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442C5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582E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5BE9C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25506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268ABE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6CB6E4C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6C794A" w14:textId="7C166F57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DA321DF" w14:textId="3D75FE00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27797E0" w14:textId="3A861BFF" w:rsidR="002676B8" w:rsidRPr="007E0D87" w:rsidRDefault="00D51450" w:rsidP="004D4EE8">
            <w:pPr>
              <w:pStyle w:val="TF-TEXTOQUADRO"/>
            </w:pPr>
            <w:r>
              <w:t>reavaliação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10A1C0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BE22677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DEA7F9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2EA8D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0F1A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7063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B342F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1BD97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873644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DD9F54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BB0301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729E11F9" w14:textId="16A0A394" w:rsidR="002676B8" w:rsidRPr="007E0D87" w:rsidRDefault="002676B8" w:rsidP="004D4EE8">
            <w:pPr>
              <w:pStyle w:val="TF-TEXTOQUADROCentralizado"/>
            </w:pPr>
          </w:p>
        </w:tc>
      </w:tr>
      <w:tr w:rsidR="00465F05" w:rsidRPr="007E0D87" w14:paraId="76508B68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506D9E5" w14:textId="2D17E013" w:rsidR="00465F05" w:rsidRDefault="00465F05" w:rsidP="004D4EE8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E200DB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347A328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E4B07F5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F7CEDF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C2CE4A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0BC89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FD8A7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5E800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9209B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C8B706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C64A8E4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2CAFFB83" w14:textId="77777777" w:rsidR="00465F05" w:rsidRPr="007E0D87" w:rsidRDefault="00465F05" w:rsidP="004D4EE8">
            <w:pPr>
              <w:pStyle w:val="TF-TEXTOQUADROCentralizado"/>
            </w:pPr>
          </w:p>
        </w:tc>
      </w:tr>
      <w:tr w:rsidR="002676B8" w:rsidRPr="007E0D87" w14:paraId="7F85CD6A" w14:textId="352484B4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6573EA2" w14:textId="14DA0D20" w:rsidR="002676B8" w:rsidRPr="007E0D87" w:rsidRDefault="00D51450" w:rsidP="004D4EE8">
            <w:pPr>
              <w:pStyle w:val="TF-TEXTOQUADRO"/>
            </w:pPr>
            <w:r>
              <w:t>seleção de animais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C0A7F6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C769B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305C2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4B9ACE" w14:textId="77777777" w:rsidR="002676B8" w:rsidRPr="007E0D87" w:rsidRDefault="002676B8" w:rsidP="00983D81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7EC6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19F4FE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C8CE9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AA85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C8738C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205B1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42C83B8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03C1FC" w14:textId="48821E11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BAA30C1" w14:textId="0C35BD29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B26630E" w14:textId="1C44F734" w:rsidR="002676B8" w:rsidRPr="007E0D87" w:rsidRDefault="00D51450" w:rsidP="004D4EE8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1AB2DA3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5A6955E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161253E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A2AA6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4B2F8B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0FBAF1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277CFF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71A70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058E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4C0089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7475065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04A694DB" w14:textId="02CFAEE4" w:rsidR="002676B8" w:rsidRPr="007E0D87" w:rsidRDefault="002676B8" w:rsidP="004D4EE8">
            <w:pPr>
              <w:pStyle w:val="TF-TEXTOQUADROCentralizado"/>
            </w:pPr>
          </w:p>
        </w:tc>
      </w:tr>
      <w:tr w:rsidR="00D51450" w:rsidRPr="007E0D87" w14:paraId="0B3368C1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  <w:bottom w:val="single" w:sz="4" w:space="0" w:color="auto"/>
            </w:tcBorders>
          </w:tcPr>
          <w:p w14:paraId="5166F30C" w14:textId="25F0C3DE" w:rsidR="00D51450" w:rsidRDefault="00D51450" w:rsidP="004D4EE8">
            <w:pPr>
              <w:pStyle w:val="TF-TEXTOQUADRO"/>
            </w:pPr>
            <w:r>
              <w:t>testes funcionais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87036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9968E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AE0B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6B315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51535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6FDEF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787EB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0D6A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572DF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8B352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82B32A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205395" w14:textId="77777777" w:rsidR="00D51450" w:rsidRPr="007E0D87" w:rsidRDefault="00D51450" w:rsidP="004D4EE8">
            <w:pPr>
              <w:pStyle w:val="TF-TEXTOQUADROCentralizado"/>
            </w:pPr>
          </w:p>
        </w:tc>
      </w:tr>
    </w:tbl>
    <w:p w14:paraId="280F282E" w14:textId="07DED8BB" w:rsidR="00165C14" w:rsidRDefault="002676B8" w:rsidP="00983D81">
      <w:pPr>
        <w:pStyle w:val="TF-FONTE"/>
      </w:pPr>
      <w:r>
        <w:t>Fonte: elaborado pelo autor.</w:t>
      </w:r>
    </w:p>
    <w:p w14:paraId="0D48CFDA" w14:textId="483D5A88" w:rsidR="00BA396A" w:rsidRPr="00BA396A" w:rsidRDefault="0037046F" w:rsidP="00BA396A">
      <w:pPr>
        <w:pStyle w:val="Ttulo1"/>
      </w:pPr>
      <w:r>
        <w:t>REVISÃO BIBLIOGRÁFICA</w:t>
      </w:r>
    </w:p>
    <w:p w14:paraId="59481CFA" w14:textId="33E314A5" w:rsidR="00296649" w:rsidRDefault="00296649" w:rsidP="00742004">
      <w:pPr>
        <w:pStyle w:val="TF-TEXTO"/>
      </w:pPr>
      <w:r w:rsidRPr="00296649">
        <w:t xml:space="preserve">Esta seção descreve brevemente os assuntos que fundamentarão o trabalho a ser realizado: a aplicação de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 xml:space="preserve">umentada e o reconhecimento </w:t>
      </w:r>
      <w:r w:rsidR="00CE655B">
        <w:t xml:space="preserve">e escaneamento </w:t>
      </w:r>
      <w:r w:rsidRPr="00296649">
        <w:t>de objetos 3D em ambientes de exposição museológica, com um enfoque em acessibilidade e usabilidade.</w:t>
      </w:r>
    </w:p>
    <w:p w14:paraId="0CE78E50" w14:textId="6A786F48" w:rsidR="00BA396A" w:rsidRDefault="00BA396A" w:rsidP="00BA396A">
      <w:pPr>
        <w:pStyle w:val="Ttulo2"/>
      </w:pPr>
      <w:r>
        <w:t>REALIDADE AUMENTADA</w:t>
      </w:r>
    </w:p>
    <w:p w14:paraId="0C6253F1" w14:textId="5D5E3CDD" w:rsidR="009A3EE5" w:rsidRDefault="009A3EE5" w:rsidP="00742004">
      <w:pPr>
        <w:pStyle w:val="TF-TEXTO"/>
      </w:pPr>
      <w:r w:rsidRPr="009A3EE5">
        <w:t>A realidade aumentada é uma tecnologia que permite a sobreposição de informações digitais ao mundo físico, criando a impressão de que objetos virtuais coexistem com o ambiente real. Esta tecnologia tem sido amplamente utilizada em diversos campos como entretenimento, turismo</w:t>
      </w:r>
      <w:r w:rsidR="005120BD">
        <w:t xml:space="preserve"> </w:t>
      </w:r>
      <w:r w:rsidRPr="009A3EE5">
        <w:t>e com grande ênfase na educação e em museus (</w:t>
      </w:r>
      <w:proofErr w:type="spellStart"/>
      <w:r w:rsidRPr="009A3EE5">
        <w:t>Billinghurst</w:t>
      </w:r>
      <w:proofErr w:type="spellEnd"/>
      <w:r w:rsidRPr="009A3EE5">
        <w:t>; Clark; Lee, 2015). A aplicação da RA em museus pode transformar a maneira como os visitantes interagem com as exposições, proporcionando uma experiência mais rica e interativa.</w:t>
      </w:r>
    </w:p>
    <w:p w14:paraId="345FB457" w14:textId="3479EAD7" w:rsidR="009A3EE5" w:rsidRDefault="009A3EE5" w:rsidP="00742004">
      <w:pPr>
        <w:pStyle w:val="TF-TEXTO"/>
      </w:pPr>
      <w:proofErr w:type="spellStart"/>
      <w:r>
        <w:t>Dieck</w:t>
      </w:r>
      <w:proofErr w:type="spellEnd"/>
      <w:r>
        <w:t xml:space="preserve"> e Jung (2017)</w:t>
      </w:r>
      <w:r w:rsidRPr="009A3EE5">
        <w:t xml:space="preserve"> indicam que a RA pode melhorar a retenção de informações e aumentar a motivação dos visitantes ao oferecer uma experiência imersiva e personalizada</w:t>
      </w:r>
      <w:r>
        <w:t xml:space="preserve">. Segundo os mesmos autores, </w:t>
      </w:r>
      <w:r w:rsidR="005120BD">
        <w:t>ao empregar</w:t>
      </w:r>
      <w:r w:rsidRPr="009A3EE5">
        <w:t xml:space="preserve"> esta tecnologia em museus, os visitantes podem obter informações adicionais e interativas diretamente ao apontar seus dispositivos móveis para objetos específicos, enriquecendo assim sua compreensão e engajamento com as exposições</w:t>
      </w:r>
      <w:r>
        <w:t xml:space="preserve">. </w:t>
      </w:r>
      <w:r w:rsidRPr="009A3EE5">
        <w:t>A integração de RA em museus não apenas atrai novos públicos, mas também redefine a maneira como o patrimônio cultural é apresentado e preservado.</w:t>
      </w:r>
    </w:p>
    <w:p w14:paraId="5A6276EA" w14:textId="75DEC49A" w:rsidR="009A3EE5" w:rsidRDefault="009A3EE5" w:rsidP="00742004">
      <w:pPr>
        <w:pStyle w:val="TF-TEXTO"/>
      </w:pPr>
      <w:r w:rsidRPr="009A3EE5">
        <w:t>Além disso, a RA pode proporcionar novas formas de interação em exposições museológicas, tornando-as mais dinâmicas e envolventes. A capacidade de adicionar camadas de informações digitais sobre objetos reais permite que os visitantes explorem detalhes que</w:t>
      </w:r>
      <w:r w:rsidR="005120BD">
        <w:t>,</w:t>
      </w:r>
      <w:r w:rsidRPr="009A3EE5">
        <w:t xml:space="preserve"> de outra forma</w:t>
      </w:r>
      <w:r w:rsidR="005120BD">
        <w:t>,</w:t>
      </w:r>
      <w:r w:rsidRPr="009A3EE5">
        <w:t xml:space="preserve"> seriam inacessíveis. Essa abordagem interativa pode enriquecer significativamente a experiência de aprendizado, tornando-a mais atraente e memorável (</w:t>
      </w:r>
      <w:proofErr w:type="spellStart"/>
      <w:r w:rsidRPr="009A3EE5">
        <w:t>Azuma</w:t>
      </w:r>
      <w:proofErr w:type="spellEnd"/>
      <w:r w:rsidRPr="009A3EE5">
        <w:t>, 1997).</w:t>
      </w:r>
    </w:p>
    <w:p w14:paraId="5EA8BEFC" w14:textId="110B3861" w:rsidR="00BA396A" w:rsidRDefault="00BA396A" w:rsidP="00BA396A">
      <w:pPr>
        <w:pStyle w:val="Ttulo2"/>
      </w:pPr>
      <w:r>
        <w:t xml:space="preserve">RECONHECIMENTO </w:t>
      </w:r>
      <w:r w:rsidR="00B61234">
        <w:t xml:space="preserve">e escaneamento </w:t>
      </w:r>
      <w:r>
        <w:t>DE OBJETOS 3D</w:t>
      </w:r>
    </w:p>
    <w:p w14:paraId="1D055000" w14:textId="5C413ACF" w:rsidR="009C15C0" w:rsidRDefault="009C15C0" w:rsidP="00B61234">
      <w:pPr>
        <w:pStyle w:val="TF-TEXTO"/>
        <w:ind w:firstLine="567"/>
      </w:pPr>
      <w:r w:rsidRPr="009C15C0">
        <w:t xml:space="preserve">O reconhecimento de objetos 3D é fundamental para facilitar a interatividade no uso da realidade aumentada, permitindo que aplicativos identifiquem objetos em tempo real e interajam com eles de forma inteligente e contextual </w:t>
      </w:r>
      <w:r w:rsidRPr="00052A09">
        <w:t>(</w:t>
      </w:r>
      <w:r>
        <w:t xml:space="preserve">Lee </w:t>
      </w:r>
      <w:r w:rsidRPr="00022938">
        <w:rPr>
          <w:i/>
          <w:iCs/>
        </w:rPr>
        <w:t>et al</w:t>
      </w:r>
      <w:r>
        <w:t>., 202</w:t>
      </w:r>
      <w:ins w:id="59" w:author="Dalton Solano dos Reis" w:date="2024-07-01T09:35:00Z">
        <w:r w:rsidR="0087456E">
          <w:t>2</w:t>
        </w:r>
      </w:ins>
      <w:del w:id="60" w:author="Dalton Solano dos Reis" w:date="2024-07-01T09:35:00Z">
        <w:r w:rsidDel="0087456E">
          <w:delText>0</w:delText>
        </w:r>
      </w:del>
      <w:r w:rsidRPr="00052A09">
        <w:t>)</w:t>
      </w:r>
      <w:r w:rsidRPr="00160F4E">
        <w:t>.</w:t>
      </w:r>
      <w:r>
        <w:t xml:space="preserve"> </w:t>
      </w:r>
      <w:r w:rsidRPr="009C15C0">
        <w:t>Esta tecnologia é essencial para criar experiências de RA mais imersivas e precisas em museus</w:t>
      </w:r>
      <w:r>
        <w:t>, quando utilizadas em conjunto</w:t>
      </w:r>
      <w:r w:rsidRPr="009C15C0">
        <w:t>. Ao identificar objetos com precisão, a tecnologia melhora a qualidade da interação entre o usuário e a exposição</w:t>
      </w:r>
      <w:r>
        <w:t>, facilitando o consumo do reconhecimento de objetos através da RA</w:t>
      </w:r>
      <w:r w:rsidRPr="009C15C0">
        <w:t>.</w:t>
      </w:r>
    </w:p>
    <w:p w14:paraId="130EE086" w14:textId="49BE3522" w:rsidR="009C15C0" w:rsidRDefault="009C15C0" w:rsidP="00465F05">
      <w:pPr>
        <w:pStyle w:val="TF-TEXTO"/>
      </w:pPr>
      <w:r w:rsidRPr="009C15C0">
        <w:t xml:space="preserve">O escaneamento 3D é uma tecnologia que permite capturar a forma de objetos físicos e convertê-los em modelos digitais tridimensionais. Um exemplo significativo dessa tecnologia é o Projeto Digital Michelangelo de </w:t>
      </w:r>
      <w:proofErr w:type="spellStart"/>
      <w:r w:rsidRPr="00160F4E">
        <w:t>Levoy</w:t>
      </w:r>
      <w:proofErr w:type="spellEnd"/>
      <w:r w:rsidRPr="00160F4E">
        <w:t xml:space="preserve"> </w:t>
      </w:r>
      <w:r w:rsidRPr="00983D81">
        <w:rPr>
          <w:i/>
          <w:iCs/>
        </w:rPr>
        <w:t>et al</w:t>
      </w:r>
      <w:r w:rsidRPr="00160F4E">
        <w:t xml:space="preserve">. (2000), </w:t>
      </w:r>
      <w:r w:rsidRPr="009C15C0">
        <w:t>que digitalizou estátuas de Michelangelo, demonstrando a capacidade do escaneamento 3D de capturar detalhes complexos. Isso mostra como o escaneamento 3D pode ser aplicado para preservar e apresentar obras de arte com alta fidelidade</w:t>
      </w:r>
      <w:r>
        <w:t xml:space="preserve"> em ambientes de realidade aumentada, por exemplo</w:t>
      </w:r>
      <w:r w:rsidRPr="009C15C0">
        <w:t>.</w:t>
      </w:r>
    </w:p>
    <w:p w14:paraId="74CDB79A" w14:textId="6F70032C" w:rsidR="00B61234" w:rsidRDefault="00B61234" w:rsidP="00465F05">
      <w:pPr>
        <w:pStyle w:val="TF-TEXTO"/>
      </w:pPr>
      <w:r>
        <w:t>A aplicação do reconhecimento de objetos 3D em ambientes museológicos não só melhora a interatividade, mas também proporciona uma nova dimensão de exploração e aprendizado para os visitantes. A capacidade de identificar e fornecer informações detalhadas sobre objetos em exibição através de dispositivos móveis transforma a experiência tradicional de visitação em uma atividade altamente interativa e educativa (</w:t>
      </w:r>
      <w:proofErr w:type="spellStart"/>
      <w:r>
        <w:t>Dieck</w:t>
      </w:r>
      <w:proofErr w:type="spellEnd"/>
      <w:r>
        <w:t>; Jung, 2017). Isso promove um engajamento mais profundo e uma compreensão aprimorada das exposições.</w:t>
      </w:r>
    </w:p>
    <w:p w14:paraId="0AA4604F" w14:textId="649CF9E0" w:rsidR="00BA396A" w:rsidRDefault="00BA396A" w:rsidP="00BA396A">
      <w:pPr>
        <w:pStyle w:val="Ttulo2"/>
      </w:pPr>
      <w:r>
        <w:t>ACESSIBILIDADE E USABILIDADE</w:t>
      </w:r>
    </w:p>
    <w:p w14:paraId="13B74819" w14:textId="79CC5B6A" w:rsidR="00B61234" w:rsidRDefault="00B61234" w:rsidP="00742004">
      <w:pPr>
        <w:pStyle w:val="TF-TEXTO"/>
      </w:pPr>
      <w:r w:rsidRPr="00B61234">
        <w:t xml:space="preserve">A acessibilidade é um tema crucial, especialmente em aplicativos destinados ao público em geral, como é o caso dos usados em museus. </w:t>
      </w:r>
      <w:proofErr w:type="spellStart"/>
      <w:r w:rsidRPr="00B61234">
        <w:t>Wentz</w:t>
      </w:r>
      <w:proofErr w:type="spellEnd"/>
      <w:r w:rsidRPr="00B61234">
        <w:t xml:space="preserve"> e </w:t>
      </w:r>
      <w:proofErr w:type="spellStart"/>
      <w:r w:rsidRPr="00B61234">
        <w:t>Lazar</w:t>
      </w:r>
      <w:proofErr w:type="spellEnd"/>
      <w:r w:rsidRPr="00B61234">
        <w:t xml:space="preserve"> (2011) discutem a importância de considerar as necessidades de todos os usuários, incluindo aqueles com deficiências visuais, auditivas, motoras ou cognitivas, desde o início do </w:t>
      </w:r>
      <w:r w:rsidRPr="00B61234">
        <w:lastRenderedPageBreak/>
        <w:t>processo de design de tecnologia. Interfaces acessíveis garantem que os aplicativos sirvam ao seu propósito e sejam utilizáveis por todos os visitantes.</w:t>
      </w:r>
    </w:p>
    <w:p w14:paraId="20EC2649" w14:textId="119D8EFF" w:rsidR="00B61234" w:rsidRDefault="00B61234" w:rsidP="00742004">
      <w:pPr>
        <w:pStyle w:val="TF-TEXTO"/>
      </w:pPr>
      <w:r>
        <w:t xml:space="preserve">Ao focar em interfaces que todos podem usar, os desenvolvedores podem garantir que os aplicativos não apenas sirvam ao seu propósito, mas também sejam acessíveis a todos os usuários (Mortensen; </w:t>
      </w:r>
      <w:proofErr w:type="spellStart"/>
      <w:r>
        <w:t>Spillers</w:t>
      </w:r>
      <w:proofErr w:type="spellEnd"/>
      <w:r>
        <w:t>, 202</w:t>
      </w:r>
      <w:ins w:id="61" w:author="Dalton Solano dos Reis" w:date="2024-07-01T09:36:00Z">
        <w:r w:rsidR="0087456E">
          <w:t>1</w:t>
        </w:r>
      </w:ins>
      <w:del w:id="62" w:author="Dalton Solano dos Reis" w:date="2024-07-01T09:36:00Z">
        <w:r w:rsidDel="0087456E">
          <w:delText>4</w:delText>
        </w:r>
      </w:del>
      <w:r>
        <w:t>). A acessibilidade deve ser uma prioridade desde a fase de concepção do projeto, garantindo que todas as funcionalidades sejam intuitivas e facilmente utilizáveis por qualquer pessoa, independentemente de suas limitações físicas ou cognitivas. Práticas de design inclusivo não só beneficiam os usuários com deficiência, mas também melhoram a usabilidade geral do aplicativo.</w:t>
      </w:r>
    </w:p>
    <w:p w14:paraId="7946BA2D" w14:textId="47F0E402" w:rsidR="00F2199C" w:rsidRDefault="00F2199C" w:rsidP="00F2199C">
      <w:pPr>
        <w:pStyle w:val="TF-TEXTO"/>
      </w:pPr>
      <w:r>
        <w:t>A usabilidade desempenha um papel fundamental na melhoria da experiência do usuário. Aplicativos intuitivos, com navegação simples e respostas rápidas, melhoram a satisfação do usuário e aumentam o engajamento com o conteúdo digital. Interfaces bem projetadas permitem que os visitantes acessem facilmente informações detalhadas sobre as exposições, aumentando seu conhecimento e apreciação (Khan, 2023).</w:t>
      </w:r>
    </w:p>
    <w:p w14:paraId="365F1FB2" w14:textId="77777777" w:rsidR="00F2199C" w:rsidRDefault="00F2199C" w:rsidP="00F2199C">
      <w:pPr>
        <w:pStyle w:val="TF-TEXTO"/>
      </w:pPr>
    </w:p>
    <w:p w14:paraId="6FEAE5C1" w14:textId="4DC39DBA" w:rsidR="00451B94" w:rsidRPr="00F33753" w:rsidRDefault="00451B94" w:rsidP="00F83A19">
      <w:pPr>
        <w:pStyle w:val="TF-refernciasbibliogrficasTTULO"/>
        <w:rPr>
          <w:lang w:val="en-US"/>
        </w:rPr>
      </w:pPr>
      <w:bookmarkStart w:id="63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F33753">
        <w:rPr>
          <w:lang w:val="en-US"/>
        </w:rPr>
        <w:t>Referências</w:t>
      </w:r>
      <w:bookmarkEnd w:id="63"/>
    </w:p>
    <w:p w14:paraId="065A41E1" w14:textId="77777777" w:rsidR="00065415" w:rsidRPr="00F33753" w:rsidRDefault="00065415" w:rsidP="009836C6">
      <w:pPr>
        <w:pStyle w:val="TF-refernciasITEM"/>
        <w:rPr>
          <w:lang w:val="en-US"/>
        </w:rPr>
      </w:pPr>
    </w:p>
    <w:p w14:paraId="0C5EEF49" w14:textId="77777777" w:rsidR="002B35BB" w:rsidRDefault="002B35BB" w:rsidP="001F7A1B">
      <w:pPr>
        <w:pStyle w:val="TF-refernciasITEM"/>
        <w:rPr>
          <w:lang w:val="en-US"/>
        </w:rPr>
      </w:pPr>
      <w:r w:rsidRPr="00022938">
        <w:rPr>
          <w:lang w:val="en-US"/>
        </w:rPr>
        <w:t xml:space="preserve">AMERICAN ALLIANCE OF MUSEUMS. </w:t>
      </w:r>
      <w:r w:rsidRPr="00022938">
        <w:rPr>
          <w:b/>
          <w:bCs/>
          <w:lang w:val="en-US"/>
        </w:rPr>
        <w:t xml:space="preserve">Museum Accessibility: </w:t>
      </w:r>
      <w:r w:rsidRPr="004C4F29">
        <w:rPr>
          <w:lang w:val="en-US"/>
        </w:rPr>
        <w:t>An Art and a Science.</w:t>
      </w:r>
      <w:r w:rsidRPr="00022938">
        <w:rPr>
          <w:lang w:val="en-US"/>
        </w:rPr>
        <w:t xml:space="preserve"> </w:t>
      </w:r>
      <w:r w:rsidRPr="00CA0458">
        <w:t xml:space="preserve">2022. Disponível em: https://www.aam-us.org/2022/10/21/museum-accessibility-an-art-and-a-science/. </w:t>
      </w:r>
      <w:proofErr w:type="spellStart"/>
      <w:r w:rsidRPr="00F33753">
        <w:rPr>
          <w:lang w:val="en-US"/>
        </w:rPr>
        <w:t>Acesso</w:t>
      </w:r>
      <w:proofErr w:type="spellEnd"/>
      <w:r w:rsidRPr="00F33753">
        <w:rPr>
          <w:lang w:val="en-US"/>
        </w:rPr>
        <w:t xml:space="preserve"> </w:t>
      </w:r>
      <w:proofErr w:type="spellStart"/>
      <w:r w:rsidRPr="00F33753">
        <w:rPr>
          <w:lang w:val="en-US"/>
        </w:rPr>
        <w:t>em</w:t>
      </w:r>
      <w:proofErr w:type="spellEnd"/>
      <w:r w:rsidRPr="00F33753">
        <w:rPr>
          <w:lang w:val="en-US"/>
        </w:rPr>
        <w:t>: 19 abr. 2024.</w:t>
      </w:r>
    </w:p>
    <w:p w14:paraId="6EDD8769" w14:textId="519528FF" w:rsidR="002B35BB" w:rsidRPr="00A75A02" w:rsidRDefault="002B35BB" w:rsidP="002B35BB">
      <w:pPr>
        <w:pStyle w:val="TF-refernciasITEM"/>
      </w:pPr>
      <w:r w:rsidRPr="00B04F96">
        <w:rPr>
          <w:lang w:val="en-US"/>
        </w:rPr>
        <w:t>AZUMA, R. T. A</w:t>
      </w:r>
      <w:r w:rsidRPr="004C4F29">
        <w:rPr>
          <w:lang w:val="en-US"/>
        </w:rPr>
        <w:t xml:space="preserve"> survey of augmented reality.</w:t>
      </w:r>
      <w:r w:rsidRPr="00022938">
        <w:rPr>
          <w:lang w:val="en-US"/>
        </w:rPr>
        <w:t xml:space="preserve"> </w:t>
      </w:r>
      <w:proofErr w:type="spellStart"/>
      <w:r w:rsidRPr="00A75A02">
        <w:rPr>
          <w:b/>
          <w:bCs/>
        </w:rPr>
        <w:t>Presence</w:t>
      </w:r>
      <w:proofErr w:type="spellEnd"/>
      <w:r w:rsidRPr="00A75A02">
        <w:rPr>
          <w:b/>
          <w:bCs/>
        </w:rPr>
        <w:t xml:space="preserve">: </w:t>
      </w:r>
      <w:proofErr w:type="spellStart"/>
      <w:r w:rsidRPr="00A75A02">
        <w:rPr>
          <w:b/>
          <w:bCs/>
        </w:rPr>
        <w:t>Teleoperators</w:t>
      </w:r>
      <w:proofErr w:type="spellEnd"/>
      <w:r w:rsidRPr="00A75A02">
        <w:rPr>
          <w:b/>
          <w:bCs/>
        </w:rPr>
        <w:t xml:space="preserve"> &amp; Virtual </w:t>
      </w:r>
      <w:proofErr w:type="spellStart"/>
      <w:r w:rsidRPr="00A75A02">
        <w:rPr>
          <w:b/>
          <w:bCs/>
        </w:rPr>
        <w:t>Environments</w:t>
      </w:r>
      <w:proofErr w:type="spellEnd"/>
      <w:r w:rsidRPr="00A75A02">
        <w:rPr>
          <w:b/>
          <w:bCs/>
        </w:rPr>
        <w:t xml:space="preserve">, </w:t>
      </w:r>
      <w:r w:rsidRPr="00A75A02">
        <w:t>Malibu,</w:t>
      </w:r>
      <w:r w:rsidRPr="00A75A02">
        <w:rPr>
          <w:b/>
          <w:bCs/>
        </w:rPr>
        <w:t xml:space="preserve"> </w:t>
      </w:r>
      <w:r w:rsidRPr="00A75A02">
        <w:t>v. 6, n. 4, p. 355-385, 1997.</w:t>
      </w:r>
      <w:r w:rsidR="00B04F96" w:rsidRPr="00A75A02">
        <w:t xml:space="preserve"> </w:t>
      </w:r>
      <w:r w:rsidR="00B04F96" w:rsidRPr="00B04F96">
        <w:t>Disponível em: https://www.cs.unc.edu/~azuma/ARpresence.pdf. Acesso em: 1</w:t>
      </w:r>
      <w:r w:rsidR="00B04F96">
        <w:t>5</w:t>
      </w:r>
      <w:r w:rsidR="00B04F96" w:rsidRPr="00B04F96">
        <w:t xml:space="preserve"> jun. 2024.</w:t>
      </w:r>
    </w:p>
    <w:p w14:paraId="4D2E2BED" w14:textId="62D0D4DD" w:rsidR="00B04F96" w:rsidRDefault="00B04F96" w:rsidP="002B35BB">
      <w:pPr>
        <w:pStyle w:val="TF-refernciasITEM"/>
      </w:pPr>
      <w:r w:rsidRPr="00A75A02">
        <w:rPr>
          <w:lang w:val="en-US"/>
        </w:rPr>
        <w:t xml:space="preserve">BILLINGHURST, M.; CLARK, A.; LEE, G. A survey of augmented reality. </w:t>
      </w:r>
      <w:r w:rsidRPr="00A75A02">
        <w:rPr>
          <w:b/>
          <w:bCs/>
          <w:lang w:val="en-US"/>
        </w:rPr>
        <w:t>Foundations and Trends® in Human–Computer Interaction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8, n. 2-3, p. 73-272, 2015. </w:t>
      </w:r>
      <w:r>
        <w:t xml:space="preserve">Disponível em: </w:t>
      </w:r>
      <w:r w:rsidRPr="001C5860">
        <w:t>https://www.nowpublishers.com/article/Details/HCI-049</w:t>
      </w:r>
      <w:r>
        <w:t>. Acesso em: 15 jun. 2024.</w:t>
      </w:r>
    </w:p>
    <w:p w14:paraId="40BE6664" w14:textId="2303E230" w:rsidR="00B04F96" w:rsidRPr="00B04F96" w:rsidRDefault="00B04F96" w:rsidP="002B35BB">
      <w:pPr>
        <w:pStyle w:val="TF-refernciasITEM"/>
      </w:pPr>
      <w:r w:rsidRPr="00A75A02">
        <w:rPr>
          <w:lang w:val="en-US"/>
          <w:rPrChange w:id="64" w:author="Dalton Solano dos Reis" w:date="2024-07-01T09:04:00Z">
            <w:rPr/>
          </w:rPrChange>
        </w:rPr>
        <w:t xml:space="preserve">CHERUKURU, N. </w:t>
      </w:r>
      <w:r w:rsidRPr="00A75A02">
        <w:rPr>
          <w:i/>
          <w:iCs/>
          <w:lang w:val="en-US"/>
          <w:rPrChange w:id="65" w:author="Dalton Solano dos Reis" w:date="2024-07-01T09:04:00Z">
            <w:rPr>
              <w:i/>
              <w:iCs/>
            </w:rPr>
          </w:rPrChange>
        </w:rPr>
        <w:t>et al</w:t>
      </w:r>
      <w:r w:rsidRPr="00A75A02">
        <w:rPr>
          <w:lang w:val="en-US"/>
          <w:rPrChange w:id="66" w:author="Dalton Solano dos Reis" w:date="2024-07-01T09:04:00Z">
            <w:rPr/>
          </w:rPrChange>
        </w:rPr>
        <w:t xml:space="preserve">. Using augmented reality (AR) to create immersive and accessible museums for people with vision impairments. </w:t>
      </w:r>
      <w:r w:rsidRPr="00A75A02">
        <w:rPr>
          <w:i/>
          <w:iCs/>
          <w:lang w:val="en-US"/>
          <w:rPrChange w:id="67" w:author="Dalton Solano dos Reis" w:date="2024-07-01T09:04:00Z">
            <w:rPr>
              <w:i/>
              <w:iCs/>
            </w:rPr>
          </w:rPrChange>
        </w:rPr>
        <w:t>In:</w:t>
      </w:r>
      <w:r w:rsidRPr="00A75A02">
        <w:rPr>
          <w:lang w:val="en-US"/>
          <w:rPrChange w:id="68" w:author="Dalton Solano dos Reis" w:date="2024-07-01T09:04:00Z">
            <w:rPr/>
          </w:rPrChange>
        </w:rPr>
        <w:t xml:space="preserve"> MUSEWEB, 2021, Online. </w:t>
      </w:r>
      <w:r w:rsidRPr="00A75A02">
        <w:rPr>
          <w:b/>
          <w:bCs/>
          <w:lang w:val="en-US"/>
          <w:rPrChange w:id="69" w:author="Dalton Solano dos Reis" w:date="2024-07-01T09:04:00Z">
            <w:rPr>
              <w:b/>
              <w:bCs/>
            </w:rPr>
          </w:rPrChange>
        </w:rPr>
        <w:t>Anais</w:t>
      </w:r>
      <w:r w:rsidRPr="00A75A02">
        <w:rPr>
          <w:lang w:val="en-US"/>
          <w:rPrChange w:id="70" w:author="Dalton Solano dos Reis" w:date="2024-07-01T09:04:00Z">
            <w:rPr/>
          </w:rPrChange>
        </w:rPr>
        <w:t xml:space="preserve"> [...]. 2021. </w:t>
      </w:r>
      <w:r w:rsidRPr="006A4BFD">
        <w:t>Disponível em: https://opensky.ucar.edu/islandora/object/conference:3510. Acesso em: 1</w:t>
      </w:r>
      <w:r>
        <w:t>5</w:t>
      </w:r>
      <w:r w:rsidRPr="006A4BFD">
        <w:t xml:space="preserve"> jun. 2024.</w:t>
      </w:r>
      <w:r w:rsidRPr="0028198E">
        <w:t xml:space="preserve"> </w:t>
      </w:r>
    </w:p>
    <w:p w14:paraId="0BED35FA" w14:textId="1E74A52F" w:rsidR="002B35BB" w:rsidRPr="00A75A02" w:rsidRDefault="002B35BB" w:rsidP="001F7A1B">
      <w:pPr>
        <w:pStyle w:val="TF-refernciasITEM"/>
        <w:rPr>
          <w:lang w:val="en-US"/>
        </w:rPr>
      </w:pPr>
      <w:r w:rsidRPr="00A75A02">
        <w:rPr>
          <w:rPrChange w:id="71" w:author="Dalton Solano dos Reis" w:date="2024-07-01T09:04:00Z">
            <w:rPr>
              <w:lang w:val="en-US"/>
            </w:rPr>
          </w:rPrChange>
        </w:rPr>
        <w:t xml:space="preserve">DANTAS, A. C. </w:t>
      </w:r>
      <w:r w:rsidRPr="00A75A02">
        <w:rPr>
          <w:i/>
          <w:iCs/>
          <w:rPrChange w:id="72" w:author="Dalton Solano dos Reis" w:date="2024-07-01T09:04:00Z">
            <w:rPr>
              <w:i/>
              <w:iCs/>
              <w:lang w:val="en-US"/>
            </w:rPr>
          </w:rPrChange>
        </w:rPr>
        <w:t>et al.</w:t>
      </w:r>
      <w:r w:rsidRPr="00A75A02">
        <w:rPr>
          <w:rPrChange w:id="73" w:author="Dalton Solano dos Reis" w:date="2024-07-01T09:04:00Z">
            <w:rPr>
              <w:lang w:val="en-US"/>
            </w:rPr>
          </w:rPrChange>
        </w:rPr>
        <w:t xml:space="preserve"> </w:t>
      </w:r>
      <w:proofErr w:type="spellStart"/>
      <w:r w:rsidRPr="00406D72">
        <w:t>Diquinha</w:t>
      </w:r>
      <w:proofErr w:type="spellEnd"/>
      <w:r w:rsidRPr="00406D72">
        <w:t>:</w:t>
      </w:r>
      <w:r w:rsidRPr="00C3460D">
        <w:rPr>
          <w:b/>
          <w:bCs/>
        </w:rPr>
        <w:t xml:space="preserve"> </w:t>
      </w:r>
      <w:r w:rsidRPr="00406D72">
        <w:t>Aplicativo móvel para auxiliar no processo de aprendizagem não formal em museus.</w:t>
      </w:r>
      <w:r w:rsidRPr="00065415">
        <w:t xml:space="preserve"> </w:t>
      </w:r>
      <w:r w:rsidRPr="00406D72">
        <w:rPr>
          <w:i/>
          <w:iCs/>
        </w:rPr>
        <w:t>In:</w:t>
      </w:r>
      <w:r>
        <w:t xml:space="preserve"> </w:t>
      </w:r>
      <w:r w:rsidR="002F3FD4" w:rsidRPr="002F3FD4">
        <w:t>CONCURSO APPS.EDU - PROTÓTIPO - CONGRESSO BRASILEIRO DE INFORMÁTICA NA EDUCAÇÃO (CBIE)</w:t>
      </w:r>
      <w:r>
        <w:t xml:space="preserve">, 9., 2020, </w:t>
      </w:r>
      <w:r w:rsidR="002F3FD4">
        <w:t>Online</w:t>
      </w:r>
      <w:r>
        <w:t xml:space="preserve">. </w:t>
      </w:r>
      <w:r w:rsidRPr="00406D72">
        <w:rPr>
          <w:b/>
          <w:bCs/>
        </w:rPr>
        <w:t xml:space="preserve">Anais </w:t>
      </w:r>
      <w:r w:rsidRPr="00AE2A8C">
        <w:t>[...]</w:t>
      </w:r>
      <w:r>
        <w:t xml:space="preserve">. Porto Alegre: Sociedade Brasileira Computação, 2020. p. 95-103. </w:t>
      </w:r>
      <w:r w:rsidRPr="00065415">
        <w:t>Disponível em:</w:t>
      </w:r>
      <w:r>
        <w:t xml:space="preserve"> </w:t>
      </w:r>
      <w:r w:rsidRPr="00065415">
        <w:t>https://sol.sbc.org.br/index.php/cbie_estendido/article/view/13032/12885</w:t>
      </w:r>
      <w:r>
        <w:t xml:space="preserve">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6 abr. 2024.</w:t>
      </w:r>
    </w:p>
    <w:p w14:paraId="77669F08" w14:textId="228AABE4" w:rsidR="0087456E" w:rsidRDefault="0087456E" w:rsidP="002B35BB">
      <w:pPr>
        <w:pStyle w:val="TF-refernciasITEM"/>
        <w:rPr>
          <w:ins w:id="74" w:author="Dalton Solano dos Reis" w:date="2024-07-01T09:39:00Z"/>
          <w:lang w:val="en-US"/>
        </w:rPr>
      </w:pPr>
      <w:ins w:id="75" w:author="Dalton Solano dos Reis" w:date="2024-07-01T09:39:00Z">
        <w:r w:rsidRPr="0087456E">
          <w:rPr>
            <w:lang w:val="en-US"/>
          </w:rPr>
          <w:t xml:space="preserve">DIECK, M. Claudia Tom; JUNG, Timothy </w:t>
        </w:r>
        <w:proofErr w:type="spellStart"/>
        <w:r w:rsidRPr="0087456E">
          <w:rPr>
            <w:lang w:val="en-US"/>
          </w:rPr>
          <w:t>Hyungsoo</w:t>
        </w:r>
        <w:proofErr w:type="spellEnd"/>
        <w:r w:rsidRPr="007015B9">
          <w:rPr>
            <w:lang w:val="en-US"/>
          </w:rPr>
          <w:t xml:space="preserve">. Value of augmented reality at cultural heritage sites: A stakeholder approach. </w:t>
        </w:r>
        <w:r w:rsidRPr="00A75A02">
          <w:rPr>
            <w:b/>
            <w:bCs/>
            <w:lang w:val="en-US"/>
          </w:rPr>
          <w:t>Journal of Destination Marketing &amp; Management</w:t>
        </w:r>
        <w:r w:rsidRPr="00A75A02">
          <w:rPr>
            <w:lang w:val="en-US"/>
          </w:rPr>
          <w:t>, [</w:t>
        </w:r>
        <w:proofErr w:type="spellStart"/>
        <w:r w:rsidRPr="00A75A02">
          <w:rPr>
            <w:i/>
            <w:iCs/>
            <w:lang w:val="en-US"/>
          </w:rPr>
          <w:t>s.l.</w:t>
        </w:r>
        <w:proofErr w:type="spellEnd"/>
        <w:r w:rsidRPr="00A75A02">
          <w:rPr>
            <w:lang w:val="en-US"/>
          </w:rPr>
          <w:t xml:space="preserve">], v. 6, n. 2, p. 110-117, 2017. </w:t>
        </w:r>
        <w:r w:rsidRPr="0028198E">
          <w:t xml:space="preserve">Disponível em: https://www.sciencedirect.com/science/article/pii/S2212571X16300774. </w:t>
        </w:r>
        <w:proofErr w:type="spellStart"/>
        <w:r w:rsidRPr="00A75A02">
          <w:rPr>
            <w:lang w:val="en-US"/>
          </w:rPr>
          <w:t>Acesso</w:t>
        </w:r>
        <w:proofErr w:type="spellEnd"/>
        <w:r w:rsidRPr="00A75A02">
          <w:rPr>
            <w:lang w:val="en-US"/>
          </w:rPr>
          <w:t xml:space="preserve"> </w:t>
        </w:r>
        <w:proofErr w:type="spellStart"/>
        <w:r w:rsidRPr="00A75A02">
          <w:rPr>
            <w:lang w:val="en-US"/>
          </w:rPr>
          <w:t>em</w:t>
        </w:r>
        <w:proofErr w:type="spellEnd"/>
        <w:r w:rsidRPr="00A75A02">
          <w:rPr>
            <w:lang w:val="en-US"/>
          </w:rPr>
          <w:t>: 15 jun. 2024.</w:t>
        </w:r>
      </w:ins>
    </w:p>
    <w:p w14:paraId="142F0714" w14:textId="17D23C79" w:rsidR="002B35BB" w:rsidRDefault="002B35BB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JIANG, Q. </w:t>
      </w:r>
      <w:r w:rsidRPr="002B35BB">
        <w:rPr>
          <w:i/>
          <w:iCs/>
          <w:lang w:val="en-US"/>
        </w:rPr>
        <w:t>et al</w:t>
      </w:r>
      <w:r w:rsidRPr="00A75A02">
        <w:rPr>
          <w:lang w:val="en-US"/>
        </w:rPr>
        <w:t xml:space="preserve">. </w:t>
      </w:r>
      <w:r w:rsidRPr="00406D72">
        <w:rPr>
          <w:lang w:val="en-US"/>
        </w:rPr>
        <w:t>A Study of Factors Influencing the Continuance Intention to the Usage of Augmented Reality in Museums.</w:t>
      </w:r>
      <w:r w:rsidRPr="00022938">
        <w:rPr>
          <w:lang w:val="en-US"/>
        </w:rPr>
        <w:t xml:space="preserve"> </w:t>
      </w:r>
      <w:r w:rsidRPr="00A75A02">
        <w:rPr>
          <w:b/>
          <w:bCs/>
        </w:rPr>
        <w:t>Systems,</w:t>
      </w:r>
      <w:r w:rsidRPr="00A75A02">
        <w:t xml:space="preserve"> v. 10, n. 3, p. 73, 2022. Disponível em: </w:t>
      </w:r>
      <w:r w:rsidR="009C15C0" w:rsidRPr="00A75A02">
        <w:t>https://www.mdpi.com/2079-8954/10/3/73</w:t>
      </w:r>
      <w:r w:rsidRPr="00A75A02">
        <w:t xml:space="preserve">.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: 19 abr. 2024.</w:t>
      </w:r>
    </w:p>
    <w:p w14:paraId="6F7707D0" w14:textId="6FE33AA2" w:rsidR="00BC7CA0" w:rsidRPr="00A75A02" w:rsidRDefault="00BC7CA0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KHAN, A. A. Transforming User Journeys: The Impact </w:t>
      </w:r>
      <w:proofErr w:type="gramStart"/>
      <w:r w:rsidRPr="00A75A02">
        <w:rPr>
          <w:lang w:val="en-US"/>
        </w:rPr>
        <w:t>Of</w:t>
      </w:r>
      <w:proofErr w:type="gramEnd"/>
      <w:r w:rsidRPr="00A75A02">
        <w:rPr>
          <w:lang w:val="en-US"/>
        </w:rPr>
        <w:t xml:space="preserve"> Intuitive Navigation In Apps. </w:t>
      </w:r>
      <w:proofErr w:type="spellStart"/>
      <w:r w:rsidRPr="00BC7CA0">
        <w:rPr>
          <w:b/>
          <w:bCs/>
        </w:rPr>
        <w:t>MageNative</w:t>
      </w:r>
      <w:proofErr w:type="spellEnd"/>
      <w:r w:rsidRPr="00D67BF0">
        <w:rPr>
          <w:b/>
          <w:bCs/>
        </w:rPr>
        <w:t>,</w:t>
      </w:r>
      <w:r w:rsidRPr="00927905">
        <w:t xml:space="preserve"> 2023. Disponível em: https://magenative.com/blog/navigation-in-apps/.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39000928" w14:textId="005E2DC5" w:rsidR="00B04F96" w:rsidRPr="00A75A02" w:rsidRDefault="00B04F96" w:rsidP="002B35BB">
      <w:pPr>
        <w:pStyle w:val="TF-refernciasITEM"/>
        <w:rPr>
          <w:lang w:val="en-US"/>
          <w:rPrChange w:id="76" w:author="Dalton Solano dos Reis" w:date="2024-07-01T09:04:00Z">
            <w:rPr/>
          </w:rPrChange>
        </w:rPr>
      </w:pPr>
      <w:r w:rsidRPr="00A75A02">
        <w:rPr>
          <w:lang w:val="en-US"/>
        </w:rPr>
        <w:t xml:space="preserve">LEE, T. </w:t>
      </w:r>
      <w:r w:rsidRPr="00A75A02">
        <w:rPr>
          <w:i/>
          <w:iCs/>
          <w:lang w:val="en-US"/>
        </w:rPr>
        <w:t>et al</w:t>
      </w:r>
      <w:r w:rsidRPr="00A75A02">
        <w:rPr>
          <w:lang w:val="en-US"/>
        </w:rPr>
        <w:t>. A study on recognizing multi-</w:t>
      </w:r>
      <w:proofErr w:type="gramStart"/>
      <w:r w:rsidRPr="00A75A02">
        <w:rPr>
          <w:lang w:val="en-US"/>
        </w:rPr>
        <w:t>real world</w:t>
      </w:r>
      <w:proofErr w:type="gramEnd"/>
      <w:r w:rsidRPr="00A75A02">
        <w:rPr>
          <w:lang w:val="en-US"/>
        </w:rPr>
        <w:t xml:space="preserve"> object and estimating 3D position in augmented reality. </w:t>
      </w:r>
      <w:r w:rsidRPr="00A75A02">
        <w:rPr>
          <w:b/>
          <w:bCs/>
          <w:lang w:val="en-US"/>
        </w:rPr>
        <w:t>The Journal of Supercomputing,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78, p. 7509-7528, 2022.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https://link.springer.com/article/10.1007/s11227-021-04161-0. </w:t>
      </w:r>
      <w:proofErr w:type="spellStart"/>
      <w:r w:rsidRPr="00A75A02">
        <w:rPr>
          <w:lang w:val="en-US"/>
          <w:rPrChange w:id="77" w:author="Dalton Solano dos Reis" w:date="2024-07-01T09:04:00Z">
            <w:rPr/>
          </w:rPrChange>
        </w:rPr>
        <w:t>Acesso</w:t>
      </w:r>
      <w:proofErr w:type="spellEnd"/>
      <w:r w:rsidRPr="00A75A02">
        <w:rPr>
          <w:lang w:val="en-US"/>
          <w:rPrChange w:id="78" w:author="Dalton Solano dos Reis" w:date="2024-07-01T09:04:00Z">
            <w:rPr/>
          </w:rPrChange>
        </w:rPr>
        <w:t xml:space="preserve"> </w:t>
      </w:r>
      <w:proofErr w:type="spellStart"/>
      <w:r w:rsidRPr="00A75A02">
        <w:rPr>
          <w:lang w:val="en-US"/>
          <w:rPrChange w:id="79" w:author="Dalton Solano dos Reis" w:date="2024-07-01T09:04:00Z">
            <w:rPr/>
          </w:rPrChange>
        </w:rPr>
        <w:t>em</w:t>
      </w:r>
      <w:proofErr w:type="spellEnd"/>
      <w:r w:rsidRPr="00A75A02">
        <w:rPr>
          <w:lang w:val="en-US"/>
          <w:rPrChange w:id="80" w:author="Dalton Solano dos Reis" w:date="2024-07-01T09:04:00Z">
            <w:rPr/>
          </w:rPrChange>
        </w:rPr>
        <w:t>: 15 jun. 2024.</w:t>
      </w:r>
    </w:p>
    <w:p w14:paraId="5F24E682" w14:textId="6E39F93B" w:rsidR="00C90337" w:rsidRDefault="00C90337" w:rsidP="001F7A1B">
      <w:pPr>
        <w:pStyle w:val="TF-refernciasITEM"/>
      </w:pPr>
      <w:r w:rsidRPr="00A75A02">
        <w:rPr>
          <w:lang w:val="en-US"/>
          <w:rPrChange w:id="81" w:author="Dalton Solano dos Reis" w:date="2024-07-01T09:04:00Z">
            <w:rPr/>
          </w:rPrChange>
        </w:rPr>
        <w:t xml:space="preserve">LEVOY, M. </w:t>
      </w:r>
      <w:r w:rsidRPr="002B35BB">
        <w:rPr>
          <w:i/>
          <w:iCs/>
          <w:lang w:val="en-US"/>
        </w:rPr>
        <w:t>et al</w:t>
      </w:r>
      <w:r w:rsidRPr="00A75A02">
        <w:rPr>
          <w:lang w:val="en-US"/>
          <w:rPrChange w:id="82" w:author="Dalton Solano dos Reis" w:date="2024-07-01T09:04:00Z">
            <w:rPr/>
          </w:rPrChange>
        </w:rPr>
        <w:t xml:space="preserve">. The digital Michelangelo project: 3D scanning of large statues. </w:t>
      </w:r>
      <w:r w:rsidR="00533984" w:rsidRPr="00A75A02">
        <w:rPr>
          <w:i/>
          <w:iCs/>
          <w:lang w:val="en-US"/>
        </w:rPr>
        <w:t>In:</w:t>
      </w:r>
      <w:r w:rsidR="00533984" w:rsidRPr="00A75A02">
        <w:rPr>
          <w:lang w:val="en-US"/>
        </w:rPr>
        <w:t xml:space="preserve"> </w:t>
      </w:r>
      <w:r w:rsidR="00A10C00" w:rsidRPr="00A75A02">
        <w:rPr>
          <w:lang w:val="en-US"/>
        </w:rPr>
        <w:t xml:space="preserve">ANNUAL CONFERENCE ON COMPUTER GRAPHICS AND INTERACTIVE TECHNIQUES – SIGGRAPH, 27., 2000, New </w:t>
      </w:r>
      <w:r w:rsidR="008F4A55" w:rsidRPr="00A75A02">
        <w:rPr>
          <w:lang w:val="en-US"/>
        </w:rPr>
        <w:t>York</w:t>
      </w:r>
      <w:r w:rsidRPr="00A75A02">
        <w:rPr>
          <w:lang w:val="en-US"/>
        </w:rPr>
        <w:t xml:space="preserve">. </w:t>
      </w:r>
      <w:r w:rsidRPr="00533984">
        <w:rPr>
          <w:b/>
          <w:bCs/>
        </w:rPr>
        <w:t>Anais</w:t>
      </w:r>
      <w:r w:rsidR="00533984">
        <w:t xml:space="preserve"> [</w:t>
      </w:r>
      <w:r w:rsidRPr="00C90337">
        <w:t>...</w:t>
      </w:r>
      <w:r w:rsidR="00533984">
        <w:t xml:space="preserve">]. </w:t>
      </w:r>
      <w:r w:rsidRPr="00C90337">
        <w:t>New York: ACM Press, 2000.</w:t>
      </w:r>
      <w:r w:rsidR="003E487A">
        <w:t xml:space="preserve"> p. 131-144. Disponível em: </w:t>
      </w:r>
      <w:r w:rsidR="003E487A" w:rsidRPr="003E487A">
        <w:t>https://dl.acm.org/doi/10.1145/344779.344849#sec-cit</w:t>
      </w:r>
      <w:r w:rsidR="003E487A">
        <w:t>. Acesso em: 19 abr. 2024.</w:t>
      </w:r>
    </w:p>
    <w:p w14:paraId="7FF7A521" w14:textId="0CC736F4" w:rsidR="00B04F96" w:rsidRDefault="00B04F96" w:rsidP="001F7A1B">
      <w:pPr>
        <w:pStyle w:val="TF-refernciasITEM"/>
      </w:pPr>
      <w:r w:rsidRPr="00A75A02">
        <w:rPr>
          <w:lang w:val="en-US"/>
          <w:rPrChange w:id="83" w:author="Dalton Solano dos Reis" w:date="2024-07-01T09:04:00Z">
            <w:rPr/>
          </w:rPrChange>
        </w:rPr>
        <w:t xml:space="preserve">LISNEY, E. </w:t>
      </w:r>
      <w:r w:rsidRPr="00A75A02">
        <w:rPr>
          <w:i/>
          <w:iCs/>
          <w:lang w:val="en-US"/>
          <w:rPrChange w:id="84" w:author="Dalton Solano dos Reis" w:date="2024-07-01T09:04:00Z">
            <w:rPr>
              <w:i/>
              <w:iCs/>
            </w:rPr>
          </w:rPrChange>
        </w:rPr>
        <w:t>et al</w:t>
      </w:r>
      <w:r w:rsidRPr="00A75A02">
        <w:rPr>
          <w:lang w:val="en-US"/>
          <w:rPrChange w:id="85" w:author="Dalton Solano dos Reis" w:date="2024-07-01T09:04:00Z">
            <w:rPr/>
          </w:rPrChange>
        </w:rPr>
        <w:t xml:space="preserve">. Museums and technology: Being inclusive helps accessibility for all. </w:t>
      </w:r>
      <w:r w:rsidRPr="00A75A02">
        <w:rPr>
          <w:b/>
          <w:bCs/>
          <w:lang w:val="en-US"/>
        </w:rPr>
        <w:t>Curator: a quarterly publication of the American Museum of Natural History,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56, n. 3, p. 353-361, 2013. </w:t>
      </w:r>
      <w:r>
        <w:t xml:space="preserve">Disponível em: </w:t>
      </w:r>
      <w:r w:rsidRPr="00F65152">
        <w:t>https://onlinelibrary.wiley.com/doi/abs/10.1111/cura.12034</w:t>
      </w:r>
      <w:r>
        <w:t xml:space="preserve">. Acesso em: </w:t>
      </w:r>
      <w:r w:rsidRPr="00F65152">
        <w:t>15 jun. 2024.</w:t>
      </w:r>
    </w:p>
    <w:p w14:paraId="4AD1A965" w14:textId="1E5D99C9" w:rsidR="002A15FB" w:rsidRPr="00F33753" w:rsidRDefault="002A15FB" w:rsidP="001F7A1B">
      <w:pPr>
        <w:pStyle w:val="TF-refernciasITEM"/>
      </w:pPr>
      <w:r w:rsidRPr="00A75A02">
        <w:rPr>
          <w:lang w:val="en-US"/>
        </w:rPr>
        <w:t xml:space="preserve">MORTENSEN, D. H.; SPILLERS, F. 3 reasons why accessible design is good for all. </w:t>
      </w:r>
      <w:r w:rsidRPr="00A75A02">
        <w:rPr>
          <w:b/>
          <w:bCs/>
          <w:lang w:val="en-US"/>
        </w:rPr>
        <w:t>Interaction Design Foundation</w:t>
      </w:r>
      <w:r w:rsidRPr="00A75A02">
        <w:rPr>
          <w:lang w:val="en-US"/>
        </w:rPr>
        <w:t xml:space="preserve">, 2021.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https://www.interaction-design.org/literature/article/3-reasons-why-accessible-design-is-good-for-all. </w:t>
      </w:r>
      <w:r w:rsidRPr="002A15FB">
        <w:t xml:space="preserve">Acesso em: </w:t>
      </w:r>
      <w:r>
        <w:t>15</w:t>
      </w:r>
      <w:r w:rsidRPr="002A15FB">
        <w:t xml:space="preserve"> jun. 2024.</w:t>
      </w:r>
    </w:p>
    <w:p w14:paraId="37465EF7" w14:textId="3840321A" w:rsidR="009167C9" w:rsidRDefault="003E487A" w:rsidP="001F7A1B">
      <w:pPr>
        <w:pStyle w:val="TF-refernciasITEM"/>
      </w:pPr>
      <w:r>
        <w:lastRenderedPageBreak/>
        <w:t xml:space="preserve">NASCIMENTO, V. V. </w:t>
      </w:r>
      <w:r>
        <w:rPr>
          <w:b/>
          <w:bCs/>
        </w:rPr>
        <w:t>A</w:t>
      </w:r>
      <w:r w:rsidRPr="00306F87">
        <w:rPr>
          <w:b/>
          <w:bCs/>
        </w:rPr>
        <w:t xml:space="preserve">pp incluir: </w:t>
      </w:r>
      <w:r w:rsidRPr="00622D5B">
        <w:t xml:space="preserve">acessibilidade cultural no museu casa de Aluízio </w:t>
      </w:r>
      <w:r>
        <w:t>C</w:t>
      </w:r>
      <w:r w:rsidRPr="00622D5B">
        <w:t>ampos.</w:t>
      </w:r>
      <w:r>
        <w:t xml:space="preserve"> 2021. Dissertação </w:t>
      </w:r>
      <w:r w:rsidR="00793C93">
        <w:rPr>
          <w:rStyle w:val="hljs-string"/>
        </w:rPr>
        <w:t>(Mestrado</w:t>
      </w:r>
      <w:r w:rsidR="00793C93">
        <w:t xml:space="preserve"> </w:t>
      </w:r>
      <w:r w:rsidR="00793C93">
        <w:rPr>
          <w:rStyle w:val="hljs-string"/>
        </w:rPr>
        <w:t>em</w:t>
      </w:r>
      <w:r w:rsidR="00793C93">
        <w:t xml:space="preserve"> </w:t>
      </w:r>
      <w:r w:rsidR="00793C93">
        <w:rPr>
          <w:rStyle w:val="hljs-string"/>
        </w:rPr>
        <w:t>Computação,</w:t>
      </w:r>
      <w:r w:rsidR="00793C93">
        <w:t xml:space="preserve"> </w:t>
      </w:r>
      <w:r w:rsidR="00793C93">
        <w:rPr>
          <w:rStyle w:val="hljs-string"/>
        </w:rPr>
        <w:t>Comunicação</w:t>
      </w:r>
      <w:r w:rsidR="00793C93">
        <w:t xml:space="preserve"> </w:t>
      </w:r>
      <w:r w:rsidR="00793C93">
        <w:rPr>
          <w:rStyle w:val="hljs-string"/>
        </w:rPr>
        <w:t>e</w:t>
      </w:r>
      <w:r w:rsidR="00793C93">
        <w:t xml:space="preserve"> </w:t>
      </w:r>
      <w:r w:rsidR="00793C93">
        <w:rPr>
          <w:rStyle w:val="hljs-string"/>
        </w:rPr>
        <w:t xml:space="preserve">Artes) </w:t>
      </w:r>
      <w:r>
        <w:t xml:space="preserve">– </w:t>
      </w:r>
      <w:r w:rsidR="00793C93">
        <w:rPr>
          <w:rStyle w:val="hljs-string"/>
        </w:rPr>
        <w:t>Universidade</w:t>
      </w:r>
      <w:r w:rsidR="00793C93">
        <w:t xml:space="preserve"> </w:t>
      </w:r>
      <w:r w:rsidR="00793C93">
        <w:rPr>
          <w:rStyle w:val="hljs-string"/>
        </w:rPr>
        <w:t>Federal</w:t>
      </w:r>
      <w:r w:rsidR="00793C93">
        <w:t xml:space="preserve"> </w:t>
      </w:r>
      <w:r w:rsidR="00793C93">
        <w:rPr>
          <w:rStyle w:val="hljs-string"/>
        </w:rPr>
        <w:t>da</w:t>
      </w:r>
      <w:r w:rsidR="00793C93">
        <w:t xml:space="preserve"> </w:t>
      </w:r>
      <w:r w:rsidR="00793C93">
        <w:rPr>
          <w:rStyle w:val="hljs-string"/>
        </w:rPr>
        <w:t>Paraíba,</w:t>
      </w:r>
      <w:r w:rsidR="00793C93">
        <w:t xml:space="preserve"> </w:t>
      </w:r>
      <w:r w:rsidR="00793C93">
        <w:rPr>
          <w:rStyle w:val="hljs-string"/>
        </w:rPr>
        <w:t>João</w:t>
      </w:r>
      <w:r w:rsidR="00793C93">
        <w:t xml:space="preserve"> </w:t>
      </w:r>
      <w:r w:rsidR="00793C93">
        <w:rPr>
          <w:rStyle w:val="hljs-string"/>
        </w:rPr>
        <w:t>Pessoa</w:t>
      </w:r>
      <w:r>
        <w:t xml:space="preserve">, 2021. Disponível em: </w:t>
      </w:r>
      <w:r w:rsidR="009167C9" w:rsidRPr="009167C9">
        <w:t>https://repositorio.ufpb.br/jspui/handle/123456789/26046?locale=pt_BR</w:t>
      </w:r>
      <w:r>
        <w:t>. Acesso em: 6 abr. 2024.</w:t>
      </w:r>
      <w:r w:rsidRPr="001F7A1B">
        <w:t xml:space="preserve"> </w:t>
      </w:r>
    </w:p>
    <w:p w14:paraId="1EA4CC4C" w14:textId="4E2808B2" w:rsidR="009167C9" w:rsidRDefault="009167C9" w:rsidP="001F7A1B">
      <w:pPr>
        <w:pStyle w:val="TF-refernciasITEM"/>
        <w:rPr>
          <w:lang w:val="en-US"/>
        </w:rPr>
      </w:pPr>
      <w:r w:rsidRPr="00A75A02">
        <w:t>SILVA, U.</w:t>
      </w:r>
      <w:r w:rsidR="0039730F" w:rsidRPr="00A75A02">
        <w:t xml:space="preserve"> L. da</w:t>
      </w:r>
      <w:r w:rsidRPr="00A75A02">
        <w:t>; BRAGA, R.</w:t>
      </w:r>
      <w:r w:rsidR="0039730F" w:rsidRPr="00A75A02">
        <w:t xml:space="preserve"> F.</w:t>
      </w:r>
      <w:r w:rsidRPr="00A75A02">
        <w:t xml:space="preserve">; SCHERER, D. Uso de QR </w:t>
      </w:r>
      <w:proofErr w:type="spellStart"/>
      <w:r w:rsidRPr="00A75A02">
        <w:t>Code</w:t>
      </w:r>
      <w:proofErr w:type="spellEnd"/>
      <w:r w:rsidRPr="00A75A02">
        <w:t xml:space="preserve"> e Realidade Aumentada como suporte a visitação de museu. </w:t>
      </w:r>
      <w:r w:rsidRPr="00A75A02">
        <w:rPr>
          <w:b/>
          <w:bCs/>
        </w:rPr>
        <w:t>Revista Novas Tecnologias na Educação,</w:t>
      </w:r>
      <w:r w:rsidRPr="00A75A02">
        <w:t xml:space="preserve"> Porto Alegre, v. 10, n. 2, 2012. DOI: 10.22456/1679-1916.36132. Disponível em: https://seer.ufrgs.br/index.php/renote/article/view/36132. </w:t>
      </w:r>
      <w:proofErr w:type="spellStart"/>
      <w:r w:rsidRPr="009167C9">
        <w:rPr>
          <w:lang w:val="en-US"/>
        </w:rPr>
        <w:t>Acesso</w:t>
      </w:r>
      <w:proofErr w:type="spellEnd"/>
      <w:r w:rsidRPr="009167C9">
        <w:rPr>
          <w:lang w:val="en-US"/>
        </w:rPr>
        <w:t xml:space="preserve"> </w:t>
      </w:r>
      <w:proofErr w:type="spellStart"/>
      <w:r w:rsidRPr="009167C9">
        <w:rPr>
          <w:lang w:val="en-US"/>
        </w:rPr>
        <w:t>em</w:t>
      </w:r>
      <w:proofErr w:type="spellEnd"/>
      <w:r w:rsidRPr="009167C9">
        <w:rPr>
          <w:lang w:val="en-US"/>
        </w:rPr>
        <w:t xml:space="preserve">: </w:t>
      </w:r>
      <w:r w:rsidR="0039730F">
        <w:rPr>
          <w:lang w:val="en-US"/>
        </w:rPr>
        <w:t>6</w:t>
      </w:r>
      <w:r w:rsidRPr="009167C9">
        <w:rPr>
          <w:lang w:val="en-US"/>
        </w:rPr>
        <w:t xml:space="preserve"> </w:t>
      </w:r>
      <w:r w:rsidR="0039730F">
        <w:rPr>
          <w:lang w:val="en-US"/>
        </w:rPr>
        <w:t>abr</w:t>
      </w:r>
      <w:r w:rsidRPr="009167C9">
        <w:rPr>
          <w:lang w:val="en-US"/>
        </w:rPr>
        <w:t>. 2024.</w:t>
      </w:r>
    </w:p>
    <w:p w14:paraId="2231002D" w14:textId="62689683" w:rsidR="00B04F96" w:rsidRPr="00A75A02" w:rsidDel="0087456E" w:rsidRDefault="00B04F96" w:rsidP="001F7A1B">
      <w:pPr>
        <w:pStyle w:val="TF-refernciasITEM"/>
        <w:rPr>
          <w:del w:id="86" w:author="Dalton Solano dos Reis" w:date="2024-07-01T09:39:00Z"/>
          <w:lang w:val="en-US"/>
        </w:rPr>
      </w:pPr>
      <w:del w:id="87" w:author="Dalton Solano dos Reis" w:date="2024-07-01T09:39:00Z">
        <w:r w:rsidRPr="00A75A02" w:rsidDel="0087456E">
          <w:rPr>
            <w:lang w:val="en-US"/>
            <w:rPrChange w:id="88" w:author="Dalton Solano dos Reis" w:date="2024-07-01T09:04:00Z">
              <w:rPr/>
            </w:rPrChange>
          </w:rPr>
          <w:delText xml:space="preserve">TOM DIECK, M. C. </w:delText>
        </w:r>
        <w:r w:rsidRPr="00A75A02" w:rsidDel="0087456E">
          <w:rPr>
            <w:i/>
            <w:iCs/>
            <w:lang w:val="en-US"/>
            <w:rPrChange w:id="89" w:author="Dalton Solano dos Reis" w:date="2024-07-01T09:04:00Z">
              <w:rPr>
                <w:i/>
                <w:iCs/>
              </w:rPr>
            </w:rPrChange>
          </w:rPr>
          <w:delText>et al</w:delText>
        </w:r>
        <w:r w:rsidRPr="00A75A02" w:rsidDel="0087456E">
          <w:rPr>
            <w:lang w:val="en-US"/>
            <w:rPrChange w:id="90" w:author="Dalton Solano dos Reis" w:date="2024-07-01T09:04:00Z">
              <w:rPr/>
            </w:rPrChange>
          </w:rPr>
          <w:delText xml:space="preserve">. Value of augmented reality at cultural heritage sites: A stakeholder approach. </w:delText>
        </w:r>
        <w:r w:rsidRPr="00A75A02" w:rsidDel="0087456E">
          <w:rPr>
            <w:b/>
            <w:bCs/>
            <w:lang w:val="en-US"/>
          </w:rPr>
          <w:delText>Journal of Destination Marketing &amp; Management</w:delText>
        </w:r>
        <w:r w:rsidRPr="00A75A02" w:rsidDel="0087456E">
          <w:rPr>
            <w:lang w:val="en-US"/>
          </w:rPr>
          <w:delText>, [</w:delText>
        </w:r>
        <w:r w:rsidRPr="00A75A02" w:rsidDel="0087456E">
          <w:rPr>
            <w:i/>
            <w:iCs/>
            <w:lang w:val="en-US"/>
          </w:rPr>
          <w:delText>s.l.</w:delText>
        </w:r>
        <w:r w:rsidRPr="00A75A02" w:rsidDel="0087456E">
          <w:rPr>
            <w:lang w:val="en-US"/>
          </w:rPr>
          <w:delText xml:space="preserve">], v. 6, n. 2, p. 110-117, 2017. </w:delText>
        </w:r>
        <w:r w:rsidRPr="0028198E" w:rsidDel="0087456E">
          <w:delText xml:space="preserve">Disponível em: https://www.sciencedirect.com/science/article/pii/S2212571X16300774. </w:delText>
        </w:r>
        <w:r w:rsidRPr="00A75A02" w:rsidDel="0087456E">
          <w:rPr>
            <w:lang w:val="en-US"/>
          </w:rPr>
          <w:delText>Acesso em: 15 jun. 2024.</w:delText>
        </w:r>
      </w:del>
    </w:p>
    <w:p w14:paraId="13109876" w14:textId="77777777" w:rsidR="00BC7CA0" w:rsidRDefault="0039730F" w:rsidP="00927905">
      <w:pPr>
        <w:pStyle w:val="TF-refernciasITEM"/>
      </w:pPr>
      <w:r w:rsidRPr="00A75A02">
        <w:rPr>
          <w:lang w:val="en-US"/>
        </w:rPr>
        <w:t>WENTZ,</w:t>
      </w:r>
      <w:r w:rsidR="007C0132" w:rsidRPr="00A75A02">
        <w:rPr>
          <w:lang w:val="en-US"/>
        </w:rPr>
        <w:t xml:space="preserve"> B.</w:t>
      </w:r>
      <w:r w:rsidRPr="00A75A02">
        <w:rPr>
          <w:lang w:val="en-US"/>
        </w:rPr>
        <w:t xml:space="preserve">; LAZAR, </w:t>
      </w:r>
      <w:r w:rsidR="007C0132" w:rsidRPr="00A75A02">
        <w:rPr>
          <w:lang w:val="en-US"/>
        </w:rPr>
        <w:t>J</w:t>
      </w:r>
      <w:r w:rsidRPr="00A75A02">
        <w:rPr>
          <w:lang w:val="en-US"/>
        </w:rPr>
        <w:t xml:space="preserve">. Are separate interfaces inherently unequal? An evaluation with blind users of the usability of two interfaces for a social networking platform. </w:t>
      </w:r>
      <w:r w:rsidRPr="00A75A02">
        <w:rPr>
          <w:i/>
          <w:iCs/>
          <w:lang w:val="en-US"/>
        </w:rPr>
        <w:t>In</w:t>
      </w:r>
      <w:r w:rsidRPr="00A75A02">
        <w:rPr>
          <w:lang w:val="en-US"/>
        </w:rPr>
        <w:t xml:space="preserve">: </w:t>
      </w:r>
      <w:r w:rsidR="00983252" w:rsidRPr="00A75A02">
        <w:rPr>
          <w:lang w:val="en-US"/>
        </w:rPr>
        <w:t>ICONFERENCE</w:t>
      </w:r>
      <w:r w:rsidRPr="00A75A02">
        <w:rPr>
          <w:lang w:val="en-US"/>
        </w:rPr>
        <w:t xml:space="preserve">, 2011, </w:t>
      </w:r>
      <w:r w:rsidR="008F4A55" w:rsidRPr="00A75A02">
        <w:rPr>
          <w:lang w:val="en-US"/>
        </w:rPr>
        <w:t>New York</w:t>
      </w:r>
      <w:r w:rsidRPr="00A75A02">
        <w:rPr>
          <w:lang w:val="en-US"/>
        </w:rPr>
        <w:t>.</w:t>
      </w:r>
      <w:r w:rsidR="00983252" w:rsidRPr="00A75A02">
        <w:rPr>
          <w:b/>
          <w:bCs/>
          <w:lang w:val="en-US"/>
        </w:rPr>
        <w:t xml:space="preserve"> Anais</w:t>
      </w:r>
      <w:r w:rsidR="00983252" w:rsidRPr="00A75A02">
        <w:rPr>
          <w:lang w:val="en-US"/>
        </w:rPr>
        <w:t xml:space="preserve"> [...]</w:t>
      </w:r>
      <w:r w:rsidRPr="00A75A02">
        <w:rPr>
          <w:lang w:val="en-US"/>
        </w:rPr>
        <w:t xml:space="preserve">. </w:t>
      </w:r>
      <w:r w:rsidR="00577DC1" w:rsidRPr="00A75A02">
        <w:rPr>
          <w:lang w:val="en-US"/>
        </w:rPr>
        <w:t>New York</w:t>
      </w:r>
      <w:r w:rsidRPr="00A75A02">
        <w:rPr>
          <w:lang w:val="en-US"/>
        </w:rPr>
        <w:t xml:space="preserve">: ACM, 2011. p. 91-97. </w:t>
      </w:r>
      <w:proofErr w:type="spellStart"/>
      <w:r w:rsidR="00577DC1" w:rsidRPr="00A75A02">
        <w:rPr>
          <w:lang w:val="en-US"/>
        </w:rPr>
        <w:t>Disponível</w:t>
      </w:r>
      <w:proofErr w:type="spellEnd"/>
      <w:r w:rsidR="00577DC1" w:rsidRPr="00A75A02">
        <w:rPr>
          <w:lang w:val="en-US"/>
        </w:rPr>
        <w:t xml:space="preserve"> </w:t>
      </w:r>
      <w:proofErr w:type="spellStart"/>
      <w:r w:rsidR="00577DC1" w:rsidRPr="00A75A02">
        <w:rPr>
          <w:lang w:val="en-US"/>
        </w:rPr>
        <w:t>em</w:t>
      </w:r>
      <w:proofErr w:type="spellEnd"/>
      <w:r w:rsidR="00577DC1" w:rsidRPr="00A75A02">
        <w:rPr>
          <w:lang w:val="en-US"/>
        </w:rPr>
        <w:t xml:space="preserve">: </w:t>
      </w:r>
      <w:r w:rsidR="008F4A55" w:rsidRPr="00A75A02">
        <w:rPr>
          <w:lang w:val="en-US"/>
        </w:rPr>
        <w:t>https://dl.acm.org/doi/10.1145/1940761.1940774</w:t>
      </w:r>
      <w:r w:rsidR="00577DC1" w:rsidRPr="00A75A02">
        <w:rPr>
          <w:lang w:val="en-US"/>
        </w:rPr>
        <w:t xml:space="preserve">. </w:t>
      </w:r>
      <w:r w:rsidR="00577DC1">
        <w:t>Acesso em: 19 abr. 2024.</w:t>
      </w:r>
    </w:p>
    <w:sectPr w:rsidR="00BC7CA0" w:rsidSect="005054AE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4538" w14:textId="77777777" w:rsidR="00E948D5" w:rsidRDefault="00E948D5">
      <w:r>
        <w:separator/>
      </w:r>
    </w:p>
  </w:endnote>
  <w:endnote w:type="continuationSeparator" w:id="0">
    <w:p w14:paraId="415AE4E3" w14:textId="77777777" w:rsidR="00E948D5" w:rsidRDefault="00E9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907A" w14:textId="77777777" w:rsidR="00E948D5" w:rsidRDefault="00E948D5">
      <w:r>
        <w:separator/>
      </w:r>
    </w:p>
  </w:footnote>
  <w:footnote w:type="continuationSeparator" w:id="0">
    <w:p w14:paraId="0A475D86" w14:textId="77777777" w:rsidR="00E948D5" w:rsidRDefault="00E94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3427CE"/>
    <w:multiLevelType w:val="hybridMultilevel"/>
    <w:tmpl w:val="ECDA1368"/>
    <w:lvl w:ilvl="0" w:tplc="012073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F510BB2"/>
    <w:multiLevelType w:val="hybridMultilevel"/>
    <w:tmpl w:val="311C4594"/>
    <w:lvl w:ilvl="0" w:tplc="CF5211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2171BF8"/>
    <w:multiLevelType w:val="hybridMultilevel"/>
    <w:tmpl w:val="8E5CD87A"/>
    <w:lvl w:ilvl="0" w:tplc="BE30CE3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8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6"/>
  </w:num>
  <w:num w:numId="13" w16cid:durableId="13899580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9"/>
  </w:num>
  <w:num w:numId="16" w16cid:durableId="67052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9"/>
  </w:num>
  <w:num w:numId="18" w16cid:durableId="21469215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536691">
    <w:abstractNumId w:val="5"/>
  </w:num>
  <w:num w:numId="21" w16cid:durableId="534537832">
    <w:abstractNumId w:val="4"/>
  </w:num>
  <w:num w:numId="22" w16cid:durableId="2097625100">
    <w:abstractNumId w:val="7"/>
  </w:num>
  <w:num w:numId="23" w16cid:durableId="1144547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7506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78D"/>
    <w:rsid w:val="00010ABC"/>
    <w:rsid w:val="00012922"/>
    <w:rsid w:val="0001575C"/>
    <w:rsid w:val="000179B5"/>
    <w:rsid w:val="00017B62"/>
    <w:rsid w:val="000204E7"/>
    <w:rsid w:val="00022938"/>
    <w:rsid w:val="00023FA0"/>
    <w:rsid w:val="0002602F"/>
    <w:rsid w:val="00030E4A"/>
    <w:rsid w:val="00031A27"/>
    <w:rsid w:val="00031EE0"/>
    <w:rsid w:val="0004641A"/>
    <w:rsid w:val="00052A07"/>
    <w:rsid w:val="00052A09"/>
    <w:rsid w:val="000533DA"/>
    <w:rsid w:val="0005457F"/>
    <w:rsid w:val="0005763E"/>
    <w:rsid w:val="000608E9"/>
    <w:rsid w:val="00061FEB"/>
    <w:rsid w:val="00062A3D"/>
    <w:rsid w:val="0006525B"/>
    <w:rsid w:val="00065415"/>
    <w:rsid w:val="000667DF"/>
    <w:rsid w:val="0007209B"/>
    <w:rsid w:val="000745C7"/>
    <w:rsid w:val="00075792"/>
    <w:rsid w:val="00080F9C"/>
    <w:rsid w:val="0008579A"/>
    <w:rsid w:val="00085DE6"/>
    <w:rsid w:val="00086AA8"/>
    <w:rsid w:val="0008732D"/>
    <w:rsid w:val="0009735C"/>
    <w:rsid w:val="000A104C"/>
    <w:rsid w:val="000A19DE"/>
    <w:rsid w:val="000A3EAB"/>
    <w:rsid w:val="000A4883"/>
    <w:rsid w:val="000A7B1B"/>
    <w:rsid w:val="000B12B2"/>
    <w:rsid w:val="000B3868"/>
    <w:rsid w:val="000C1926"/>
    <w:rsid w:val="000C1A18"/>
    <w:rsid w:val="000C648D"/>
    <w:rsid w:val="000D1059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0F7FA2"/>
    <w:rsid w:val="001055E2"/>
    <w:rsid w:val="00106203"/>
    <w:rsid w:val="00106466"/>
    <w:rsid w:val="0010691D"/>
    <w:rsid w:val="00107B02"/>
    <w:rsid w:val="0011047A"/>
    <w:rsid w:val="0011363A"/>
    <w:rsid w:val="00113A3F"/>
    <w:rsid w:val="001164FE"/>
    <w:rsid w:val="00121714"/>
    <w:rsid w:val="00125084"/>
    <w:rsid w:val="00125277"/>
    <w:rsid w:val="001375F7"/>
    <w:rsid w:val="00146512"/>
    <w:rsid w:val="00150B38"/>
    <w:rsid w:val="00150C90"/>
    <w:rsid w:val="001554E9"/>
    <w:rsid w:val="001565E7"/>
    <w:rsid w:val="00160F4E"/>
    <w:rsid w:val="00162BF1"/>
    <w:rsid w:val="00164772"/>
    <w:rsid w:val="0016560C"/>
    <w:rsid w:val="00165C14"/>
    <w:rsid w:val="00181192"/>
    <w:rsid w:val="00186092"/>
    <w:rsid w:val="00191B42"/>
    <w:rsid w:val="00193A97"/>
    <w:rsid w:val="001948BE"/>
    <w:rsid w:val="0019547B"/>
    <w:rsid w:val="00197C22"/>
    <w:rsid w:val="001A12CE"/>
    <w:rsid w:val="001A6292"/>
    <w:rsid w:val="001A7511"/>
    <w:rsid w:val="001B2F1E"/>
    <w:rsid w:val="001C217C"/>
    <w:rsid w:val="001C33B0"/>
    <w:rsid w:val="001C57E6"/>
    <w:rsid w:val="001C5860"/>
    <w:rsid w:val="001C5CBB"/>
    <w:rsid w:val="001D08B0"/>
    <w:rsid w:val="001D465C"/>
    <w:rsid w:val="001D6234"/>
    <w:rsid w:val="001D6A83"/>
    <w:rsid w:val="001E646A"/>
    <w:rsid w:val="001E682E"/>
    <w:rsid w:val="001E7C5D"/>
    <w:rsid w:val="001F007F"/>
    <w:rsid w:val="001F0D36"/>
    <w:rsid w:val="001F7A1B"/>
    <w:rsid w:val="00202F3F"/>
    <w:rsid w:val="002103FF"/>
    <w:rsid w:val="00224BB2"/>
    <w:rsid w:val="00235240"/>
    <w:rsid w:val="00235325"/>
    <w:rsid w:val="002368FD"/>
    <w:rsid w:val="002369E7"/>
    <w:rsid w:val="00236DCD"/>
    <w:rsid w:val="0024110F"/>
    <w:rsid w:val="002423AB"/>
    <w:rsid w:val="002440B0"/>
    <w:rsid w:val="00254A10"/>
    <w:rsid w:val="00254A62"/>
    <w:rsid w:val="0025685C"/>
    <w:rsid w:val="002676B8"/>
    <w:rsid w:val="00276E8F"/>
    <w:rsid w:val="0027792D"/>
    <w:rsid w:val="0028198E"/>
    <w:rsid w:val="00282723"/>
    <w:rsid w:val="00282788"/>
    <w:rsid w:val="0028617A"/>
    <w:rsid w:val="002906C6"/>
    <w:rsid w:val="0029608A"/>
    <w:rsid w:val="00296649"/>
    <w:rsid w:val="002A15FB"/>
    <w:rsid w:val="002A6617"/>
    <w:rsid w:val="002A7E1B"/>
    <w:rsid w:val="002B0EDC"/>
    <w:rsid w:val="002B35BB"/>
    <w:rsid w:val="002B4718"/>
    <w:rsid w:val="002C3577"/>
    <w:rsid w:val="002D1B21"/>
    <w:rsid w:val="002E6DD1"/>
    <w:rsid w:val="002F027E"/>
    <w:rsid w:val="002F3FD4"/>
    <w:rsid w:val="002F6021"/>
    <w:rsid w:val="00306F87"/>
    <w:rsid w:val="00312CEA"/>
    <w:rsid w:val="00316177"/>
    <w:rsid w:val="00320BFA"/>
    <w:rsid w:val="0032378D"/>
    <w:rsid w:val="003255B3"/>
    <w:rsid w:val="003323B0"/>
    <w:rsid w:val="00335048"/>
    <w:rsid w:val="00340AD0"/>
    <w:rsid w:val="00340B6D"/>
    <w:rsid w:val="00340C8E"/>
    <w:rsid w:val="00341593"/>
    <w:rsid w:val="00341D90"/>
    <w:rsid w:val="00344540"/>
    <w:rsid w:val="00347AC5"/>
    <w:rsid w:val="00347E79"/>
    <w:rsid w:val="003519A3"/>
    <w:rsid w:val="00353E78"/>
    <w:rsid w:val="003612DC"/>
    <w:rsid w:val="00362443"/>
    <w:rsid w:val="003625F7"/>
    <w:rsid w:val="0037046F"/>
    <w:rsid w:val="00377DA7"/>
    <w:rsid w:val="00383087"/>
    <w:rsid w:val="00386CCF"/>
    <w:rsid w:val="0039730F"/>
    <w:rsid w:val="003A2B7D"/>
    <w:rsid w:val="003A4A75"/>
    <w:rsid w:val="003A5366"/>
    <w:rsid w:val="003A5E8B"/>
    <w:rsid w:val="003B414D"/>
    <w:rsid w:val="003B647A"/>
    <w:rsid w:val="003C5262"/>
    <w:rsid w:val="003C5B99"/>
    <w:rsid w:val="003D398C"/>
    <w:rsid w:val="003D473B"/>
    <w:rsid w:val="003D4B35"/>
    <w:rsid w:val="003E3A3C"/>
    <w:rsid w:val="003E487A"/>
    <w:rsid w:val="003E4F19"/>
    <w:rsid w:val="003F3D4A"/>
    <w:rsid w:val="003F5F25"/>
    <w:rsid w:val="003F6611"/>
    <w:rsid w:val="00400B18"/>
    <w:rsid w:val="0040436D"/>
    <w:rsid w:val="00406B15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295B"/>
    <w:rsid w:val="00451B94"/>
    <w:rsid w:val="00455AED"/>
    <w:rsid w:val="00456DE1"/>
    <w:rsid w:val="004604B0"/>
    <w:rsid w:val="00465F05"/>
    <w:rsid w:val="004661F2"/>
    <w:rsid w:val="00470C41"/>
    <w:rsid w:val="0047690F"/>
    <w:rsid w:val="00476C78"/>
    <w:rsid w:val="00482174"/>
    <w:rsid w:val="0048576D"/>
    <w:rsid w:val="004879B2"/>
    <w:rsid w:val="00490A72"/>
    <w:rsid w:val="00493B1A"/>
    <w:rsid w:val="0049495C"/>
    <w:rsid w:val="00497EF6"/>
    <w:rsid w:val="004B42D8"/>
    <w:rsid w:val="004B6B8F"/>
    <w:rsid w:val="004B7511"/>
    <w:rsid w:val="004C184A"/>
    <w:rsid w:val="004E23CE"/>
    <w:rsid w:val="004E2A85"/>
    <w:rsid w:val="004E516B"/>
    <w:rsid w:val="004F3C47"/>
    <w:rsid w:val="00500539"/>
    <w:rsid w:val="005018F9"/>
    <w:rsid w:val="00502776"/>
    <w:rsid w:val="00503373"/>
    <w:rsid w:val="00503F3F"/>
    <w:rsid w:val="00504693"/>
    <w:rsid w:val="005054AE"/>
    <w:rsid w:val="005120BD"/>
    <w:rsid w:val="005312EB"/>
    <w:rsid w:val="00533984"/>
    <w:rsid w:val="00536336"/>
    <w:rsid w:val="0054044B"/>
    <w:rsid w:val="00540F1B"/>
    <w:rsid w:val="00542ED7"/>
    <w:rsid w:val="00550D4A"/>
    <w:rsid w:val="00564A29"/>
    <w:rsid w:val="00564FBC"/>
    <w:rsid w:val="005705A9"/>
    <w:rsid w:val="00572864"/>
    <w:rsid w:val="00577DC1"/>
    <w:rsid w:val="00581BD6"/>
    <w:rsid w:val="0058482B"/>
    <w:rsid w:val="005860B2"/>
    <w:rsid w:val="0058618A"/>
    <w:rsid w:val="00587002"/>
    <w:rsid w:val="00587FC5"/>
    <w:rsid w:val="00591611"/>
    <w:rsid w:val="00592BA8"/>
    <w:rsid w:val="005A362B"/>
    <w:rsid w:val="005A4952"/>
    <w:rsid w:val="005A4CE8"/>
    <w:rsid w:val="005A553E"/>
    <w:rsid w:val="005B119C"/>
    <w:rsid w:val="005B19A6"/>
    <w:rsid w:val="005B20A1"/>
    <w:rsid w:val="005B2478"/>
    <w:rsid w:val="005B2E12"/>
    <w:rsid w:val="005C0B3F"/>
    <w:rsid w:val="005C21FC"/>
    <w:rsid w:val="005C30AE"/>
    <w:rsid w:val="005D2867"/>
    <w:rsid w:val="005E2263"/>
    <w:rsid w:val="005E25AC"/>
    <w:rsid w:val="005E35F3"/>
    <w:rsid w:val="005E400D"/>
    <w:rsid w:val="005E698D"/>
    <w:rsid w:val="005F09F1"/>
    <w:rsid w:val="005F59E9"/>
    <w:rsid w:val="005F645A"/>
    <w:rsid w:val="005F7EDE"/>
    <w:rsid w:val="0060060C"/>
    <w:rsid w:val="00600BDE"/>
    <w:rsid w:val="0060554C"/>
    <w:rsid w:val="006118D1"/>
    <w:rsid w:val="0061251F"/>
    <w:rsid w:val="0061295D"/>
    <w:rsid w:val="00613B57"/>
    <w:rsid w:val="00620D93"/>
    <w:rsid w:val="0062386A"/>
    <w:rsid w:val="0062576D"/>
    <w:rsid w:val="00625788"/>
    <w:rsid w:val="006305AA"/>
    <w:rsid w:val="0063277E"/>
    <w:rsid w:val="0063339D"/>
    <w:rsid w:val="006343FD"/>
    <w:rsid w:val="006364F4"/>
    <w:rsid w:val="0063694A"/>
    <w:rsid w:val="0064004A"/>
    <w:rsid w:val="00640352"/>
    <w:rsid w:val="006426D5"/>
    <w:rsid w:val="00642924"/>
    <w:rsid w:val="00643D1D"/>
    <w:rsid w:val="006466FF"/>
    <w:rsid w:val="00646A5F"/>
    <w:rsid w:val="00646D10"/>
    <w:rsid w:val="006475C1"/>
    <w:rsid w:val="00656C00"/>
    <w:rsid w:val="006603A8"/>
    <w:rsid w:val="00661967"/>
    <w:rsid w:val="00661F61"/>
    <w:rsid w:val="00664775"/>
    <w:rsid w:val="00671B49"/>
    <w:rsid w:val="00674155"/>
    <w:rsid w:val="006746CA"/>
    <w:rsid w:val="00695106"/>
    <w:rsid w:val="00695745"/>
    <w:rsid w:val="0069600B"/>
    <w:rsid w:val="006A0A1A"/>
    <w:rsid w:val="006A45A1"/>
    <w:rsid w:val="006A4BFD"/>
    <w:rsid w:val="006A6460"/>
    <w:rsid w:val="006B0760"/>
    <w:rsid w:val="006B0FF2"/>
    <w:rsid w:val="006B104E"/>
    <w:rsid w:val="006B5AEA"/>
    <w:rsid w:val="006B6383"/>
    <w:rsid w:val="006B640D"/>
    <w:rsid w:val="006C0692"/>
    <w:rsid w:val="006C61FA"/>
    <w:rsid w:val="006D0896"/>
    <w:rsid w:val="006D2982"/>
    <w:rsid w:val="006D3A4C"/>
    <w:rsid w:val="006E2196"/>
    <w:rsid w:val="006E25D2"/>
    <w:rsid w:val="0070391A"/>
    <w:rsid w:val="00706486"/>
    <w:rsid w:val="007104DF"/>
    <w:rsid w:val="007118BC"/>
    <w:rsid w:val="007214E3"/>
    <w:rsid w:val="007222F7"/>
    <w:rsid w:val="00724679"/>
    <w:rsid w:val="00725368"/>
    <w:rsid w:val="007304F3"/>
    <w:rsid w:val="00730839"/>
    <w:rsid w:val="00730F60"/>
    <w:rsid w:val="00732E27"/>
    <w:rsid w:val="00733FF9"/>
    <w:rsid w:val="007374C5"/>
    <w:rsid w:val="00742004"/>
    <w:rsid w:val="00752038"/>
    <w:rsid w:val="00753014"/>
    <w:rsid w:val="007554DF"/>
    <w:rsid w:val="0075776D"/>
    <w:rsid w:val="0076119B"/>
    <w:rsid w:val="007613FB"/>
    <w:rsid w:val="00761E34"/>
    <w:rsid w:val="00770837"/>
    <w:rsid w:val="007715B2"/>
    <w:rsid w:val="00771CE0"/>
    <w:rsid w:val="007722BF"/>
    <w:rsid w:val="0077580B"/>
    <w:rsid w:val="00776BB4"/>
    <w:rsid w:val="00781167"/>
    <w:rsid w:val="00783B5D"/>
    <w:rsid w:val="007854B3"/>
    <w:rsid w:val="0078787D"/>
    <w:rsid w:val="00787FA8"/>
    <w:rsid w:val="00793C93"/>
    <w:rsid w:val="007944F8"/>
    <w:rsid w:val="007973E3"/>
    <w:rsid w:val="007A1883"/>
    <w:rsid w:val="007C0132"/>
    <w:rsid w:val="007C597E"/>
    <w:rsid w:val="007C67AC"/>
    <w:rsid w:val="007D0720"/>
    <w:rsid w:val="007D10F2"/>
    <w:rsid w:val="007D207E"/>
    <w:rsid w:val="007D5B00"/>
    <w:rsid w:val="007D6DEC"/>
    <w:rsid w:val="007E46A1"/>
    <w:rsid w:val="007E730D"/>
    <w:rsid w:val="007E7311"/>
    <w:rsid w:val="007F20C0"/>
    <w:rsid w:val="007F38A6"/>
    <w:rsid w:val="007F403E"/>
    <w:rsid w:val="007F41A0"/>
    <w:rsid w:val="007F6AF4"/>
    <w:rsid w:val="00800309"/>
    <w:rsid w:val="0080274A"/>
    <w:rsid w:val="00802D0F"/>
    <w:rsid w:val="00804A2A"/>
    <w:rsid w:val="008061E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138D"/>
    <w:rsid w:val="00860EF4"/>
    <w:rsid w:val="00870802"/>
    <w:rsid w:val="00871A41"/>
    <w:rsid w:val="0087456E"/>
    <w:rsid w:val="00874E6E"/>
    <w:rsid w:val="008831EB"/>
    <w:rsid w:val="00886D76"/>
    <w:rsid w:val="00897019"/>
    <w:rsid w:val="008A2B92"/>
    <w:rsid w:val="008A3072"/>
    <w:rsid w:val="008A4FF5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2E22"/>
    <w:rsid w:val="008F2DC1"/>
    <w:rsid w:val="008F4A55"/>
    <w:rsid w:val="008F70AD"/>
    <w:rsid w:val="008F7CE2"/>
    <w:rsid w:val="00900DB1"/>
    <w:rsid w:val="00901D0F"/>
    <w:rsid w:val="009022BF"/>
    <w:rsid w:val="00911CD9"/>
    <w:rsid w:val="00912B71"/>
    <w:rsid w:val="009167C9"/>
    <w:rsid w:val="0092117D"/>
    <w:rsid w:val="009261DE"/>
    <w:rsid w:val="00927905"/>
    <w:rsid w:val="00931632"/>
    <w:rsid w:val="00932C92"/>
    <w:rsid w:val="00934906"/>
    <w:rsid w:val="00937A7E"/>
    <w:rsid w:val="00942153"/>
    <w:rsid w:val="009454E4"/>
    <w:rsid w:val="00946836"/>
    <w:rsid w:val="009551A4"/>
    <w:rsid w:val="00960EBE"/>
    <w:rsid w:val="00963A57"/>
    <w:rsid w:val="00963AA3"/>
    <w:rsid w:val="0096683A"/>
    <w:rsid w:val="00967611"/>
    <w:rsid w:val="00983252"/>
    <w:rsid w:val="009836C6"/>
    <w:rsid w:val="00983D81"/>
    <w:rsid w:val="00984240"/>
    <w:rsid w:val="00987F2B"/>
    <w:rsid w:val="00995B07"/>
    <w:rsid w:val="00996635"/>
    <w:rsid w:val="00997094"/>
    <w:rsid w:val="009A2619"/>
    <w:rsid w:val="009A3EE5"/>
    <w:rsid w:val="009A5850"/>
    <w:rsid w:val="009B10D6"/>
    <w:rsid w:val="009B2270"/>
    <w:rsid w:val="009B6886"/>
    <w:rsid w:val="009C15C0"/>
    <w:rsid w:val="009D0420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C00"/>
    <w:rsid w:val="00A10DFA"/>
    <w:rsid w:val="00A148A0"/>
    <w:rsid w:val="00A209BA"/>
    <w:rsid w:val="00A21708"/>
    <w:rsid w:val="00A22362"/>
    <w:rsid w:val="00A23152"/>
    <w:rsid w:val="00A249BA"/>
    <w:rsid w:val="00A307C7"/>
    <w:rsid w:val="00A44581"/>
    <w:rsid w:val="00A45093"/>
    <w:rsid w:val="00A50899"/>
    <w:rsid w:val="00A50EAF"/>
    <w:rsid w:val="00A602F9"/>
    <w:rsid w:val="00A61580"/>
    <w:rsid w:val="00A61D36"/>
    <w:rsid w:val="00A650EE"/>
    <w:rsid w:val="00A662C8"/>
    <w:rsid w:val="00A70085"/>
    <w:rsid w:val="00A71157"/>
    <w:rsid w:val="00A721CF"/>
    <w:rsid w:val="00A75A02"/>
    <w:rsid w:val="00A966E6"/>
    <w:rsid w:val="00AA43C5"/>
    <w:rsid w:val="00AA7F09"/>
    <w:rsid w:val="00AB2BE3"/>
    <w:rsid w:val="00AB4754"/>
    <w:rsid w:val="00AB7834"/>
    <w:rsid w:val="00AC4D5F"/>
    <w:rsid w:val="00AD0F70"/>
    <w:rsid w:val="00AD1D2C"/>
    <w:rsid w:val="00AE0525"/>
    <w:rsid w:val="00AE08DB"/>
    <w:rsid w:val="00AE0DDB"/>
    <w:rsid w:val="00AE2729"/>
    <w:rsid w:val="00AE2A8C"/>
    <w:rsid w:val="00AE3148"/>
    <w:rsid w:val="00AE5AE2"/>
    <w:rsid w:val="00AE5B7A"/>
    <w:rsid w:val="00AE7343"/>
    <w:rsid w:val="00AF704F"/>
    <w:rsid w:val="00B00A13"/>
    <w:rsid w:val="00B00D69"/>
    <w:rsid w:val="00B00E04"/>
    <w:rsid w:val="00B04F96"/>
    <w:rsid w:val="00B05485"/>
    <w:rsid w:val="00B1458E"/>
    <w:rsid w:val="00B14C51"/>
    <w:rsid w:val="00B20021"/>
    <w:rsid w:val="00B20FDE"/>
    <w:rsid w:val="00B255CF"/>
    <w:rsid w:val="00B32C25"/>
    <w:rsid w:val="00B367DF"/>
    <w:rsid w:val="00B42041"/>
    <w:rsid w:val="00B43FBF"/>
    <w:rsid w:val="00B44F11"/>
    <w:rsid w:val="00B466FA"/>
    <w:rsid w:val="00B51846"/>
    <w:rsid w:val="00B53AA3"/>
    <w:rsid w:val="00B54D52"/>
    <w:rsid w:val="00B61234"/>
    <w:rsid w:val="00B62979"/>
    <w:rsid w:val="00B6487D"/>
    <w:rsid w:val="00B70056"/>
    <w:rsid w:val="00B71C9D"/>
    <w:rsid w:val="00B74D75"/>
    <w:rsid w:val="00B823A7"/>
    <w:rsid w:val="00B90FA5"/>
    <w:rsid w:val="00B919F1"/>
    <w:rsid w:val="00BA2260"/>
    <w:rsid w:val="00BA396A"/>
    <w:rsid w:val="00BA788F"/>
    <w:rsid w:val="00BB468D"/>
    <w:rsid w:val="00BC0ADE"/>
    <w:rsid w:val="00BC0E8D"/>
    <w:rsid w:val="00BC4171"/>
    <w:rsid w:val="00BC4F18"/>
    <w:rsid w:val="00BC76DD"/>
    <w:rsid w:val="00BC7CA0"/>
    <w:rsid w:val="00BD2074"/>
    <w:rsid w:val="00BD3020"/>
    <w:rsid w:val="00BD3919"/>
    <w:rsid w:val="00BD489C"/>
    <w:rsid w:val="00BE6551"/>
    <w:rsid w:val="00BF093B"/>
    <w:rsid w:val="00BF558F"/>
    <w:rsid w:val="00C00B88"/>
    <w:rsid w:val="00C05889"/>
    <w:rsid w:val="00C06B2A"/>
    <w:rsid w:val="00C15C9D"/>
    <w:rsid w:val="00C237A5"/>
    <w:rsid w:val="00C3460D"/>
    <w:rsid w:val="00C35E57"/>
    <w:rsid w:val="00C35E80"/>
    <w:rsid w:val="00C40AA2"/>
    <w:rsid w:val="00C4244F"/>
    <w:rsid w:val="00C458D3"/>
    <w:rsid w:val="00C560BE"/>
    <w:rsid w:val="00C57FAA"/>
    <w:rsid w:val="00C632ED"/>
    <w:rsid w:val="00C66150"/>
    <w:rsid w:val="00C70EF5"/>
    <w:rsid w:val="00C70FC0"/>
    <w:rsid w:val="00C756C5"/>
    <w:rsid w:val="00C82195"/>
    <w:rsid w:val="00C82CAE"/>
    <w:rsid w:val="00C8442E"/>
    <w:rsid w:val="00C8760C"/>
    <w:rsid w:val="00C90337"/>
    <w:rsid w:val="00C930A8"/>
    <w:rsid w:val="00C953CE"/>
    <w:rsid w:val="00CA0458"/>
    <w:rsid w:val="00CA108B"/>
    <w:rsid w:val="00CA6CDB"/>
    <w:rsid w:val="00CB1D2E"/>
    <w:rsid w:val="00CB5E13"/>
    <w:rsid w:val="00CC3524"/>
    <w:rsid w:val="00CD27BE"/>
    <w:rsid w:val="00CD29E9"/>
    <w:rsid w:val="00CD4BBC"/>
    <w:rsid w:val="00CD6F0F"/>
    <w:rsid w:val="00CE0BB7"/>
    <w:rsid w:val="00CE3E9A"/>
    <w:rsid w:val="00CE655B"/>
    <w:rsid w:val="00CE708B"/>
    <w:rsid w:val="00CE78C2"/>
    <w:rsid w:val="00CF26B7"/>
    <w:rsid w:val="00CF6E39"/>
    <w:rsid w:val="00CF72DA"/>
    <w:rsid w:val="00D01B22"/>
    <w:rsid w:val="00D03B57"/>
    <w:rsid w:val="00D0769A"/>
    <w:rsid w:val="00D13C8E"/>
    <w:rsid w:val="00D15B4E"/>
    <w:rsid w:val="00D177E7"/>
    <w:rsid w:val="00D2079F"/>
    <w:rsid w:val="00D447EF"/>
    <w:rsid w:val="00D505E2"/>
    <w:rsid w:val="00D51450"/>
    <w:rsid w:val="00D61A4A"/>
    <w:rsid w:val="00D6498F"/>
    <w:rsid w:val="00D67BF0"/>
    <w:rsid w:val="00D7463D"/>
    <w:rsid w:val="00D765F9"/>
    <w:rsid w:val="00D77071"/>
    <w:rsid w:val="00D80F5A"/>
    <w:rsid w:val="00D830C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1AE2"/>
    <w:rsid w:val="00DB3052"/>
    <w:rsid w:val="00DC2D17"/>
    <w:rsid w:val="00DD3792"/>
    <w:rsid w:val="00DD556C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2E51"/>
    <w:rsid w:val="00E270C0"/>
    <w:rsid w:val="00E278DC"/>
    <w:rsid w:val="00E3148F"/>
    <w:rsid w:val="00E36D82"/>
    <w:rsid w:val="00E460B9"/>
    <w:rsid w:val="00E51601"/>
    <w:rsid w:val="00E51965"/>
    <w:rsid w:val="00E638A0"/>
    <w:rsid w:val="00E67121"/>
    <w:rsid w:val="00E7198D"/>
    <w:rsid w:val="00E735AF"/>
    <w:rsid w:val="00E7445C"/>
    <w:rsid w:val="00E74CA6"/>
    <w:rsid w:val="00E755B1"/>
    <w:rsid w:val="00E75763"/>
    <w:rsid w:val="00E75E3D"/>
    <w:rsid w:val="00E84491"/>
    <w:rsid w:val="00E948D5"/>
    <w:rsid w:val="00E9731C"/>
    <w:rsid w:val="00EA4E4C"/>
    <w:rsid w:val="00EB04B7"/>
    <w:rsid w:val="00EB64AE"/>
    <w:rsid w:val="00EB733A"/>
    <w:rsid w:val="00EB7992"/>
    <w:rsid w:val="00EC0104"/>
    <w:rsid w:val="00EC0184"/>
    <w:rsid w:val="00EC1295"/>
    <w:rsid w:val="00EC2D7A"/>
    <w:rsid w:val="00EC633A"/>
    <w:rsid w:val="00ED08A1"/>
    <w:rsid w:val="00ED1B9D"/>
    <w:rsid w:val="00EE056F"/>
    <w:rsid w:val="00EE2305"/>
    <w:rsid w:val="00EF1920"/>
    <w:rsid w:val="00EF43F5"/>
    <w:rsid w:val="00EF6DB3"/>
    <w:rsid w:val="00EF74D7"/>
    <w:rsid w:val="00EF7BF1"/>
    <w:rsid w:val="00F0030C"/>
    <w:rsid w:val="00F017AF"/>
    <w:rsid w:val="00F041C4"/>
    <w:rsid w:val="00F11D1E"/>
    <w:rsid w:val="00F14812"/>
    <w:rsid w:val="00F14CD7"/>
    <w:rsid w:val="00F1598C"/>
    <w:rsid w:val="00F20BC6"/>
    <w:rsid w:val="00F21403"/>
    <w:rsid w:val="00F2199C"/>
    <w:rsid w:val="00F255FC"/>
    <w:rsid w:val="00F259B0"/>
    <w:rsid w:val="00F26A20"/>
    <w:rsid w:val="00F26E71"/>
    <w:rsid w:val="00F271B2"/>
    <w:rsid w:val="00F276C9"/>
    <w:rsid w:val="00F31359"/>
    <w:rsid w:val="00F33753"/>
    <w:rsid w:val="00F34531"/>
    <w:rsid w:val="00F3649F"/>
    <w:rsid w:val="00F40690"/>
    <w:rsid w:val="00F43B8F"/>
    <w:rsid w:val="00F51785"/>
    <w:rsid w:val="00F530D7"/>
    <w:rsid w:val="00F541E6"/>
    <w:rsid w:val="00F62F49"/>
    <w:rsid w:val="00F63CEA"/>
    <w:rsid w:val="00F640BF"/>
    <w:rsid w:val="00F65152"/>
    <w:rsid w:val="00F70754"/>
    <w:rsid w:val="00F77926"/>
    <w:rsid w:val="00F83A19"/>
    <w:rsid w:val="00F879A1"/>
    <w:rsid w:val="00F90601"/>
    <w:rsid w:val="00F92FC4"/>
    <w:rsid w:val="00F9793C"/>
    <w:rsid w:val="00FA0C14"/>
    <w:rsid w:val="00FA137A"/>
    <w:rsid w:val="00FA2F97"/>
    <w:rsid w:val="00FA5504"/>
    <w:rsid w:val="00FA78BF"/>
    <w:rsid w:val="00FB4B02"/>
    <w:rsid w:val="00FB59FE"/>
    <w:rsid w:val="00FB6B89"/>
    <w:rsid w:val="00FC00C8"/>
    <w:rsid w:val="00FC2831"/>
    <w:rsid w:val="00FC2D40"/>
    <w:rsid w:val="00FC3600"/>
    <w:rsid w:val="00FC4A9F"/>
    <w:rsid w:val="00FC565B"/>
    <w:rsid w:val="00FE006E"/>
    <w:rsid w:val="00FE197E"/>
    <w:rsid w:val="00FE719A"/>
    <w:rsid w:val="00FF0DF1"/>
    <w:rsid w:val="00FF26AA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Default">
    <w:name w:val="Default"/>
    <w:rsid w:val="00CB1D2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54D52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0654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6203"/>
    <w:rPr>
      <w:color w:val="954F72" w:themeColor="followedHyperlink"/>
      <w:u w:val="single"/>
    </w:rPr>
  </w:style>
  <w:style w:type="character" w:customStyle="1" w:styleId="hljs-string">
    <w:name w:val="hljs-string"/>
    <w:basedOn w:val="Fontepargpadro"/>
    <w:rsid w:val="0079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972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0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9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9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8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8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6CD318-BA53-4537-BE8F-2699916D09E5}">
  <we:reference id="wa104382081" version="1.55.1.0" store="pt-BR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LOCALE_CODE" value="&quot;pt-BR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7</Pages>
  <Words>3853</Words>
  <Characters>20811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39</cp:revision>
  <cp:lastPrinted>2024-06-18T23:29:00Z</cp:lastPrinted>
  <dcterms:created xsi:type="dcterms:W3CDTF">2024-05-10T14:46:00Z</dcterms:created>
  <dcterms:modified xsi:type="dcterms:W3CDTF">2024-07-01T12:39:00Z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